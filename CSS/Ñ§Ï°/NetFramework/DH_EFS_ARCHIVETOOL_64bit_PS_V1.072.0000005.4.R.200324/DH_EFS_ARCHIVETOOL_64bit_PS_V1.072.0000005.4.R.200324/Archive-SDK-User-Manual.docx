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034" w:rsidRDefault="0092090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小文件打包用户使用手册</w:t>
      </w:r>
    </w:p>
    <w:p w:rsidR="007E0034" w:rsidRDefault="007E0034">
      <w:pPr>
        <w:jc w:val="center"/>
        <w:rPr>
          <w:b/>
          <w:sz w:val="48"/>
          <w:szCs w:val="48"/>
        </w:rPr>
      </w:pPr>
    </w:p>
    <w:tbl>
      <w:tblPr>
        <w:tblW w:w="78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999"/>
        <w:gridCol w:w="3543"/>
        <w:gridCol w:w="1843"/>
        <w:gridCol w:w="1418"/>
      </w:tblGrid>
      <w:tr w:rsidR="007E0034">
        <w:trPr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E0034" w:rsidRDefault="0092090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E0034" w:rsidRDefault="0092090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修订内容描述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E0034" w:rsidRDefault="0092090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修订日期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E0034" w:rsidRDefault="00920904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修订后版本号</w:t>
            </w:r>
          </w:p>
        </w:tc>
      </w:tr>
      <w:tr w:rsidR="007E0034">
        <w:trPr>
          <w:trHeight w:val="284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34" w:rsidRDefault="00920904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</w:pPr>
            <w:r>
              <w:rPr>
                <w:rFonts w:hint="eastAsia"/>
              </w:rPr>
              <w:t>初稿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  <w:rPr>
                <w:rStyle w:val="a7"/>
                <w:b w:val="0"/>
              </w:rPr>
            </w:pPr>
            <w:r>
              <w:rPr>
                <w:rFonts w:hint="eastAsia"/>
              </w:rPr>
              <w:t>2016-07-25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1.0</w:t>
            </w:r>
          </w:p>
        </w:tc>
      </w:tr>
      <w:tr w:rsidR="007E0034">
        <w:trPr>
          <w:trHeight w:val="284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34" w:rsidRDefault="00920904">
            <w:pPr>
              <w:jc w:val="left"/>
            </w:pPr>
            <w:r>
              <w:rPr>
                <w:rFonts w:hint="eastAsia"/>
              </w:rPr>
              <w:t>2.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设置缓存文件个数等接口废弃</w:t>
            </w:r>
            <w:r>
              <w:t xml:space="preserve"> </w:t>
            </w:r>
          </w:p>
          <w:p w:rsidR="007E0034" w:rsidRDefault="00920904">
            <w:pPr>
              <w:jc w:val="left"/>
            </w:pPr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CArchiveManager::init</w:t>
            </w:r>
            <w:r>
              <w:rPr>
                <w:rFonts w:hint="eastAsia"/>
              </w:rPr>
              <w:t>接口</w:t>
            </w:r>
          </w:p>
          <w:p w:rsidR="007E0034" w:rsidRDefault="00920904">
            <w:pPr>
              <w:jc w:val="left"/>
            </w:pPr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c++demo</w:t>
            </w:r>
            <w:r>
              <w:rPr>
                <w:rFonts w:hint="eastAsia"/>
              </w:rPr>
              <w:t>代码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2017-05-05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1.1</w:t>
            </w:r>
          </w:p>
        </w:tc>
      </w:tr>
      <w:tr w:rsidR="007E0034">
        <w:trPr>
          <w:trHeight w:val="284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34" w:rsidRDefault="00920904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C/C++</w:t>
            </w:r>
            <w:r>
              <w:rPr>
                <w:rFonts w:hint="eastAsia"/>
              </w:rPr>
              <w:t>版本的接口支持一次性读写文件功能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2017-07-28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1.2</w:t>
            </w:r>
          </w:p>
        </w:tc>
      </w:tr>
      <w:tr w:rsidR="007E0034">
        <w:trPr>
          <w:trHeight w:val="284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34" w:rsidRDefault="00920904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</w:pPr>
            <w:r>
              <w:rPr>
                <w:rFonts w:hint="eastAsia"/>
              </w:rPr>
              <w:t>新增章节说明</w:t>
            </w:r>
            <w:r>
              <w:rPr>
                <w:rFonts w:hint="eastAsia"/>
              </w:rPr>
              <w:t>archive.conf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2017-09-20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1.3</w:t>
            </w:r>
          </w:p>
        </w:tc>
      </w:tr>
      <w:tr w:rsidR="007E0034">
        <w:trPr>
          <w:trHeight w:val="284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34" w:rsidRDefault="00920904">
            <w:pPr>
              <w:jc w:val="left"/>
            </w:pPr>
            <w:r>
              <w:rPr>
                <w:rFonts w:hint="eastAsia"/>
              </w:rPr>
              <w:t>5.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</w:pPr>
            <w:r>
              <w:rPr>
                <w:rFonts w:hint="eastAsia"/>
              </w:rPr>
              <w:t>全新改版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2018-07-24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2.0</w:t>
            </w:r>
          </w:p>
        </w:tc>
      </w:tr>
      <w:tr w:rsidR="007E0034">
        <w:trPr>
          <w:trHeight w:val="284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34" w:rsidRDefault="00920904">
            <w:pPr>
              <w:jc w:val="left"/>
            </w:pPr>
            <w:r>
              <w:rPr>
                <w:rFonts w:hint="eastAsia"/>
              </w:rPr>
              <w:t>6.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</w:pPr>
            <w:r>
              <w:rPr>
                <w:rFonts w:hint="eastAsia"/>
              </w:rPr>
              <w:t>新增特别提醒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2018-08-10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2.1</w:t>
            </w:r>
          </w:p>
        </w:tc>
      </w:tr>
      <w:tr w:rsidR="007E0034">
        <w:trPr>
          <w:trHeight w:val="284"/>
          <w:jc w:val="center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0034" w:rsidRDefault="00920904">
            <w:pPr>
              <w:jc w:val="left"/>
            </w:pPr>
            <w:r>
              <w:rPr>
                <w:rFonts w:hint="eastAsia"/>
              </w:rPr>
              <w:t>7.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V2</w:t>
            </w:r>
            <w:r>
              <w:rPr>
                <w:rFonts w:hint="eastAsia"/>
              </w:rPr>
              <w:t>版本接口说明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2019-09-17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034" w:rsidRDefault="00920904">
            <w:pPr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  <w:b w:val="0"/>
              </w:rPr>
              <w:t>2.2</w:t>
            </w:r>
          </w:p>
        </w:tc>
      </w:tr>
    </w:tbl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7E0034"/>
    <w:p w:rsidR="007E0034" w:rsidRDefault="00920904">
      <w:pPr>
        <w:pStyle w:val="1"/>
      </w:pPr>
      <w:r>
        <w:rPr>
          <w:rFonts w:hint="eastAsia"/>
        </w:rPr>
        <w:t>概述</w:t>
      </w:r>
    </w:p>
    <w:p w:rsidR="007E0034" w:rsidRDefault="00920904">
      <w:pPr>
        <w:ind w:firstLine="420"/>
      </w:pPr>
      <w:r>
        <w:rPr>
          <w:rFonts w:hint="eastAsia"/>
        </w:rPr>
        <w:t>本文档是小文件打包（</w:t>
      </w:r>
      <w:r>
        <w:rPr>
          <w:rFonts w:hint="eastAsia"/>
          <w:kern w:val="0"/>
        </w:rPr>
        <w:t>ArchiveTool</w:t>
      </w:r>
      <w:r>
        <w:rPr>
          <w:rFonts w:hint="eastAsia"/>
          <w:kern w:val="0"/>
        </w:rPr>
        <w:t>）</w:t>
      </w:r>
      <w:r>
        <w:rPr>
          <w:rFonts w:hint="eastAsia"/>
        </w:rPr>
        <w:t>的开发指南。</w:t>
      </w:r>
      <w:r>
        <w:rPr>
          <w:rFonts w:hint="eastAsia"/>
        </w:rPr>
        <w:t>ArchiveTool</w:t>
      </w:r>
      <w:r>
        <w:rPr>
          <w:rFonts w:hint="eastAsia"/>
        </w:rPr>
        <w:t>在</w:t>
      </w:r>
      <w:r>
        <w:rPr>
          <w:rFonts w:hint="eastAsia"/>
        </w:rPr>
        <w:t>EFS-SDK</w:t>
      </w:r>
      <w:r>
        <w:rPr>
          <w:rFonts w:hint="eastAsia"/>
        </w:rPr>
        <w:t>的基础上，</w:t>
      </w:r>
      <w:r>
        <w:rPr>
          <w:rFonts w:hint="eastAsia"/>
          <w:kern w:val="0"/>
        </w:rPr>
        <w:t>实现小文件创建、读写等功能。</w:t>
      </w:r>
      <w:r>
        <w:rPr>
          <w:rFonts w:hint="eastAsia"/>
          <w:kern w:val="0"/>
        </w:rPr>
        <w:t>ArchiveTool</w:t>
      </w:r>
      <w:r>
        <w:rPr>
          <w:rFonts w:hint="eastAsia"/>
          <w:kern w:val="0"/>
        </w:rPr>
        <w:t>接口包括</w:t>
      </w:r>
      <w:r>
        <w:rPr>
          <w:rFonts w:hint="eastAsia"/>
          <w:kern w:val="0"/>
        </w:rPr>
        <w:t>C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C++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语言版本，简化用户的编程。</w:t>
      </w:r>
      <w:r>
        <w:rPr>
          <w:rFonts w:hint="eastAsia"/>
        </w:rPr>
        <w:t>因为</w:t>
      </w:r>
      <w:r>
        <w:rPr>
          <w:rFonts w:hint="eastAsia"/>
        </w:rPr>
        <w:t>ArchiveTool</w:t>
      </w:r>
      <w:r>
        <w:rPr>
          <w:rFonts w:hint="eastAsia"/>
        </w:rPr>
        <w:t>是依赖于</w:t>
      </w:r>
      <w:r>
        <w:rPr>
          <w:rFonts w:hint="eastAsia"/>
        </w:rPr>
        <w:t>EFS-SDK</w:t>
      </w:r>
      <w:r>
        <w:rPr>
          <w:rFonts w:hint="eastAsia"/>
        </w:rPr>
        <w:t>的，所以使用</w:t>
      </w:r>
      <w:r>
        <w:rPr>
          <w:rFonts w:hint="eastAsia"/>
        </w:rPr>
        <w:t>ArchiveTool</w:t>
      </w:r>
      <w:r>
        <w:rPr>
          <w:rFonts w:hint="eastAsia"/>
        </w:rPr>
        <w:t>时必须同时使用</w:t>
      </w:r>
      <w:r>
        <w:rPr>
          <w:rFonts w:hint="eastAsia"/>
        </w:rPr>
        <w:t>EFS-SDK</w:t>
      </w:r>
      <w:r>
        <w:rPr>
          <w:rFonts w:hint="eastAsia"/>
        </w:rPr>
        <w:t>。</w:t>
      </w:r>
      <w:r>
        <w:rPr>
          <w:rFonts w:hint="eastAsia"/>
        </w:rPr>
        <w:t>EFS-SDK</w:t>
      </w:r>
      <w:r>
        <w:rPr>
          <w:rFonts w:hint="eastAsia"/>
        </w:rPr>
        <w:t>的使用方式可阅读《</w:t>
      </w:r>
      <w:r>
        <w:t>EFS-SDK_UserDocs.docx</w:t>
      </w:r>
      <w:r>
        <w:rPr>
          <w:rFonts w:hint="eastAsia"/>
        </w:rPr>
        <w:t>》。</w:t>
      </w:r>
    </w:p>
    <w:p w:rsidR="007E0034" w:rsidRDefault="00920904">
      <w:pPr>
        <w:ind w:firstLine="420"/>
      </w:pPr>
      <w:r>
        <w:rPr>
          <w:rFonts w:hint="eastAsia"/>
        </w:rPr>
        <w:t>本文档涵盖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使用说明，篇幅较长，建议打开导航栏，选择具体语言版本后开始阅读。导航</w:t>
      </w:r>
      <w:proofErr w:type="gramStart"/>
      <w:r>
        <w:rPr>
          <w:rFonts w:hint="eastAsia"/>
        </w:rPr>
        <w:t>栏打开</w:t>
      </w:r>
      <w:proofErr w:type="gramEnd"/>
      <w:r>
        <w:rPr>
          <w:rFonts w:hint="eastAsia"/>
        </w:rPr>
        <w:t>方法：点击</w:t>
      </w:r>
      <w:proofErr w:type="gramStart"/>
      <w:r>
        <w:t>”</w:t>
      </w:r>
      <w:proofErr w:type="gramEnd"/>
      <w:r>
        <w:rPr>
          <w:rFonts w:hint="eastAsia"/>
        </w:rPr>
        <w:t>视图</w:t>
      </w:r>
      <w:proofErr w:type="gramStart"/>
      <w:r>
        <w:t>”</w:t>
      </w:r>
      <w:proofErr w:type="gramEnd"/>
      <w:r>
        <w:rPr>
          <w:rFonts w:hint="eastAsia"/>
        </w:rPr>
        <w:t>，勾选</w:t>
      </w:r>
      <w:proofErr w:type="gramStart"/>
      <w:r>
        <w:t>”</w:t>
      </w:r>
      <w:proofErr w:type="gramEnd"/>
      <w:r>
        <w:rPr>
          <w:rFonts w:hint="eastAsia"/>
        </w:rPr>
        <w:t>导航窗格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7E0034" w:rsidRDefault="00920904">
      <w:pPr>
        <w:ind w:firstLine="420"/>
      </w:pPr>
      <w:r>
        <w:rPr>
          <w:rFonts w:hint="eastAsia"/>
        </w:rPr>
        <w:t>其余公共章节也请详细阅读，特别是常见问题。</w:t>
      </w:r>
    </w:p>
    <w:p w:rsidR="007E0034" w:rsidRDefault="00920904">
      <w:pPr>
        <w:pStyle w:val="1"/>
      </w:pPr>
      <w:r>
        <w:rPr>
          <w:rFonts w:hint="eastAsia"/>
        </w:rPr>
        <w:t>概念介绍</w:t>
      </w:r>
    </w:p>
    <w:p w:rsidR="007E0034" w:rsidRDefault="00920904">
      <w:pPr>
        <w:pStyle w:val="2"/>
      </w:pPr>
      <w:r>
        <w:rPr>
          <w:rFonts w:hint="eastAsia"/>
        </w:rPr>
        <w:t>Bucket</w:t>
      </w:r>
    </w:p>
    <w:p w:rsidR="007E0034" w:rsidRDefault="00920904">
      <w:pPr>
        <w:ind w:firstLine="420"/>
      </w:pPr>
      <w:r>
        <w:rPr>
          <w:rFonts w:hint="eastAsia"/>
        </w:rPr>
        <w:t>Bucket</w:t>
      </w:r>
      <w:r>
        <w:rPr>
          <w:rFonts w:hint="eastAsia"/>
        </w:rPr>
        <w:t>是一个存储空间，想在</w:t>
      </w:r>
      <w:r>
        <w:rPr>
          <w:rFonts w:hint="eastAsia"/>
        </w:rPr>
        <w:t>EFS</w:t>
      </w:r>
      <w:r>
        <w:rPr>
          <w:rFonts w:hint="eastAsia"/>
        </w:rPr>
        <w:t>上存储数据时，必须先创建</w:t>
      </w:r>
      <w:r>
        <w:rPr>
          <w:rFonts w:hint="eastAsia"/>
        </w:rPr>
        <w:t>Bucket</w:t>
      </w:r>
      <w:r>
        <w:rPr>
          <w:rFonts w:hint="eastAsia"/>
        </w:rPr>
        <w:t>，也就是所有文件都必须隶属于某一个</w:t>
      </w:r>
      <w:r>
        <w:rPr>
          <w:rFonts w:hint="eastAsia"/>
        </w:rPr>
        <w:t>Bucket</w:t>
      </w:r>
      <w:r>
        <w:rPr>
          <w:rFonts w:hint="eastAsia"/>
        </w:rPr>
        <w:t>。您可以设置或修改</w:t>
      </w:r>
      <w:r>
        <w:rPr>
          <w:rFonts w:hint="eastAsia"/>
        </w:rPr>
        <w:t>Bucket</w:t>
      </w:r>
      <w:r>
        <w:rPr>
          <w:rFonts w:hint="eastAsia"/>
        </w:rPr>
        <w:t>的属性，包括访问权限、配额容量、生命周期等。</w:t>
      </w:r>
    </w:p>
    <w:p w:rsidR="007E0034" w:rsidRDefault="0092090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Bucket</w:t>
      </w:r>
      <w:r>
        <w:rPr>
          <w:rFonts w:hint="eastAsia"/>
        </w:rPr>
        <w:t>内的文件是扁平化的，不存在目录概念</w:t>
      </w:r>
    </w:p>
    <w:p w:rsidR="007E0034" w:rsidRDefault="0092090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每个用户可以拥有多个</w:t>
      </w:r>
      <w:r>
        <w:rPr>
          <w:rFonts w:hint="eastAsia"/>
        </w:rPr>
        <w:t>Bucket</w:t>
      </w:r>
    </w:p>
    <w:p w:rsidR="007E0034" w:rsidRDefault="0092090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Bucket</w:t>
      </w:r>
      <w:r>
        <w:rPr>
          <w:rFonts w:hint="eastAsia"/>
        </w:rPr>
        <w:t>的名字在</w:t>
      </w:r>
      <w:r>
        <w:rPr>
          <w:rFonts w:hint="eastAsia"/>
        </w:rPr>
        <w:t>EFS</w:t>
      </w:r>
      <w:r>
        <w:rPr>
          <w:rFonts w:hint="eastAsia"/>
        </w:rPr>
        <w:t>内必须是唯一的，即使不同用户也不能存在同名</w:t>
      </w:r>
      <w:r>
        <w:rPr>
          <w:rFonts w:hint="eastAsia"/>
        </w:rPr>
        <w:t>Bucket</w:t>
      </w:r>
    </w:p>
    <w:p w:rsidR="007E0034" w:rsidRDefault="0092090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单个</w:t>
      </w:r>
      <w:r>
        <w:rPr>
          <w:rFonts w:hint="eastAsia"/>
        </w:rPr>
        <w:t>Bucket</w:t>
      </w:r>
      <w:r>
        <w:rPr>
          <w:rFonts w:hint="eastAsia"/>
        </w:rPr>
        <w:t>中存储的文件没有限制，但最好不在一个</w:t>
      </w:r>
      <w:r>
        <w:rPr>
          <w:rFonts w:hint="eastAsia"/>
        </w:rPr>
        <w:t>Bucket</w:t>
      </w:r>
      <w:r>
        <w:rPr>
          <w:rFonts w:hint="eastAsia"/>
        </w:rPr>
        <w:t>下存储太多文件</w:t>
      </w:r>
      <w:r>
        <w:rPr>
          <w:rFonts w:hint="eastAsia"/>
        </w:rPr>
        <w:t>(10</w:t>
      </w:r>
      <w:r>
        <w:rPr>
          <w:rFonts w:hint="eastAsia"/>
        </w:rPr>
        <w:t>万</w:t>
      </w:r>
      <w:r>
        <w:rPr>
          <w:rFonts w:hint="eastAsia"/>
        </w:rPr>
        <w:t>+)</w:t>
      </w:r>
    </w:p>
    <w:p w:rsidR="007E0034" w:rsidRDefault="00920904">
      <w:pPr>
        <w:ind w:left="420"/>
      </w:pPr>
      <w:r>
        <w:rPr>
          <w:rFonts w:hint="eastAsia"/>
        </w:rPr>
        <w:t>Bucket</w:t>
      </w:r>
      <w:r>
        <w:rPr>
          <w:rFonts w:hint="eastAsia"/>
        </w:rPr>
        <w:t>的命名规范如下：</w:t>
      </w:r>
    </w:p>
    <w:p w:rsidR="007E0034" w:rsidRDefault="0092090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长度必须在</w:t>
      </w:r>
      <w:r>
        <w:rPr>
          <w:rFonts w:hint="eastAsia"/>
        </w:rPr>
        <w:t>1-63</w:t>
      </w:r>
      <w:r>
        <w:rPr>
          <w:rFonts w:hint="eastAsia"/>
        </w:rPr>
        <w:t>字节之间</w:t>
      </w:r>
    </w:p>
    <w:p w:rsidR="007E0034" w:rsidRDefault="00920904">
      <w:pPr>
        <w:pStyle w:val="ab"/>
        <w:numPr>
          <w:ilvl w:val="0"/>
          <w:numId w:val="1"/>
        </w:numPr>
        <w:ind w:firstLineChars="0"/>
        <w:rPr>
          <w:rStyle w:val="a7"/>
          <w:b w:val="0"/>
          <w:bCs w:val="0"/>
        </w:rPr>
      </w:pPr>
      <w:r>
        <w:rPr>
          <w:rFonts w:hint="eastAsia"/>
        </w:rPr>
        <w:t>不能包含</w:t>
      </w:r>
      <w:r>
        <w:rPr>
          <w:rStyle w:val="a7"/>
          <w:b w:val="0"/>
          <w:color w:val="FF0000"/>
        </w:rPr>
        <w:t>\ * ? " &lt; &gt; | / ' :</w:t>
      </w:r>
      <w:r>
        <w:rPr>
          <w:rStyle w:val="a7"/>
          <w:rFonts w:hint="eastAsia"/>
          <w:b w:val="0"/>
        </w:rPr>
        <w:t>这</w:t>
      </w:r>
      <w:r w:rsidR="008A238D">
        <w:rPr>
          <w:rStyle w:val="a7"/>
          <w:rFonts w:hint="eastAsia"/>
          <w:b w:val="0"/>
        </w:rPr>
        <w:t>10</w:t>
      </w:r>
      <w:r>
        <w:rPr>
          <w:rStyle w:val="a7"/>
          <w:rFonts w:hint="eastAsia"/>
          <w:b w:val="0"/>
        </w:rPr>
        <w:t>个字符</w:t>
      </w:r>
    </w:p>
    <w:p w:rsidR="007E0034" w:rsidRDefault="00920904">
      <w:pPr>
        <w:pStyle w:val="ab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必须使用</w:t>
      </w:r>
      <w:r>
        <w:rPr>
          <w:rFonts w:ascii="Arial" w:hAnsi="Arial" w:cs="Arial"/>
          <w:color w:val="333333"/>
          <w:szCs w:val="21"/>
          <w:shd w:val="clear" w:color="auto" w:fill="FFFFFF"/>
        </w:rPr>
        <w:t>UTF-8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</w:t>
      </w:r>
    </w:p>
    <w:p w:rsidR="007E0034" w:rsidRDefault="00920904">
      <w:pPr>
        <w:pStyle w:val="ab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不区分大小写</w:t>
      </w:r>
    </w:p>
    <w:p w:rsidR="007E0034" w:rsidRDefault="00920904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N+M</w:t>
      </w:r>
    </w:p>
    <w:p w:rsidR="007E0034" w:rsidRDefault="00920904">
      <w:r>
        <w:rPr>
          <w:rFonts w:hint="eastAsia"/>
        </w:rPr>
        <w:tab/>
        <w:t>EFS</w:t>
      </w:r>
      <w:r>
        <w:rPr>
          <w:rFonts w:hint="eastAsia"/>
        </w:rPr>
        <w:t>使用</w:t>
      </w:r>
      <w:r>
        <w:rPr>
          <w:rFonts w:hint="eastAsia"/>
        </w:rPr>
        <w:t>Erase Code</w:t>
      </w:r>
      <w:r>
        <w:rPr>
          <w:rFonts w:hint="eastAsia"/>
        </w:rPr>
        <w:t>（纠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码）保护数据，所以在创建文件时必须指定</w:t>
      </w:r>
      <w:r>
        <w:rPr>
          <w:rFonts w:hint="eastAsia"/>
        </w:rPr>
        <w:t>N+M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即数据块，</w:t>
      </w:r>
      <w:r>
        <w:rPr>
          <w:rFonts w:hint="eastAsia"/>
        </w:rPr>
        <w:t>M</w:t>
      </w:r>
      <w:r>
        <w:rPr>
          <w:rFonts w:hint="eastAsia"/>
        </w:rPr>
        <w:t>为根据</w:t>
      </w:r>
      <w:r>
        <w:rPr>
          <w:rFonts w:hint="eastAsia"/>
        </w:rPr>
        <w:t>EC</w:t>
      </w:r>
      <w:r>
        <w:rPr>
          <w:rFonts w:hint="eastAsia"/>
        </w:rPr>
        <w:t>计算所得的校验块，当小于等于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数据块损坏时，不影响数据读取。</w:t>
      </w:r>
      <w:r>
        <w:rPr>
          <w:rFonts w:hint="eastAsia"/>
          <w:color w:val="FF0000"/>
        </w:rPr>
        <w:t>小文件打包仅支持</w:t>
      </w:r>
      <w:r>
        <w:rPr>
          <w:rFonts w:hint="eastAsia"/>
          <w:color w:val="FF0000"/>
        </w:rPr>
        <w:t>3+1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7+2</w:t>
      </w:r>
      <w:r>
        <w:rPr>
          <w:rFonts w:hint="eastAsia"/>
          <w:color w:val="FF0000"/>
        </w:rPr>
        <w:t>两种模式。</w:t>
      </w:r>
    </w:p>
    <w:p w:rsidR="007E0034" w:rsidRDefault="007E0034"/>
    <w:p w:rsidR="007E0034" w:rsidRDefault="00920904">
      <w:pPr>
        <w:pStyle w:val="2"/>
      </w:pPr>
      <w:r>
        <w:rPr>
          <w:rFonts w:hint="eastAsia"/>
        </w:rPr>
        <w:lastRenderedPageBreak/>
        <w:t>小文件打包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小文件</w:t>
      </w:r>
      <w:proofErr w:type="gramStart"/>
      <w:r>
        <w:rPr>
          <w:rFonts w:hint="eastAsia"/>
        </w:rPr>
        <w:t>打包指</w:t>
      </w:r>
      <w:proofErr w:type="gramEnd"/>
      <w:r>
        <w:rPr>
          <w:rFonts w:hint="eastAsia"/>
        </w:rPr>
        <w:t>将大小小于</w:t>
      </w:r>
      <w:r>
        <w:rPr>
          <w:rFonts w:hint="eastAsia"/>
        </w:rPr>
        <w:t>100MB</w:t>
      </w:r>
      <w:r>
        <w:rPr>
          <w:rFonts w:hint="eastAsia"/>
        </w:rPr>
        <w:t>的文件，通过追加方式写入一个大文件中，写入后返回一个文件名给用户，用户可根据该文件名调用小文件打包的读取接口进行读取。</w:t>
      </w:r>
    </w:p>
    <w:p w:rsidR="007E0034" w:rsidRDefault="007E0034"/>
    <w:p w:rsidR="007E0034" w:rsidRDefault="00920904">
      <w:pPr>
        <w:pStyle w:val="1"/>
      </w:pPr>
      <w:r>
        <w:rPr>
          <w:rFonts w:hint="eastAsia"/>
        </w:rPr>
        <w:t>特别提醒</w:t>
      </w:r>
    </w:p>
    <w:p w:rsidR="007E0034" w:rsidRDefault="00920904">
      <w:r>
        <w:rPr>
          <w:rFonts w:hint="eastAsia"/>
        </w:rPr>
        <w:tab/>
        <w:t>Java SDK</w:t>
      </w:r>
      <w:r>
        <w:rPr>
          <w:rFonts w:hint="eastAsia"/>
        </w:rPr>
        <w:t>和</w:t>
      </w:r>
      <w:r>
        <w:rPr>
          <w:rFonts w:hint="eastAsia"/>
        </w:rPr>
        <w:t>C SDK</w:t>
      </w:r>
      <w:r>
        <w:rPr>
          <w:rFonts w:hint="eastAsia"/>
        </w:rPr>
        <w:t>中的</w:t>
      </w:r>
      <w:r>
        <w:rPr>
          <w:rFonts w:hint="eastAsia"/>
        </w:rPr>
        <w:t>demo</w:t>
      </w:r>
      <w:r>
        <w:rPr>
          <w:rFonts w:hint="eastAsia"/>
        </w:rPr>
        <w:t>是基于</w:t>
      </w:r>
      <w:r>
        <w:rPr>
          <w:rFonts w:hint="eastAsia"/>
        </w:rPr>
        <w:t>7.2</w:t>
      </w:r>
      <w:r>
        <w:rPr>
          <w:rFonts w:hint="eastAsia"/>
        </w:rPr>
        <w:t>版本的</w:t>
      </w:r>
      <w:r>
        <w:rPr>
          <w:rFonts w:hint="eastAsia"/>
        </w:rPr>
        <w:t>EFS-SDK</w:t>
      </w:r>
      <w:r>
        <w:rPr>
          <w:rFonts w:hint="eastAsia"/>
        </w:rPr>
        <w:t>和</w:t>
      </w:r>
      <w:r>
        <w:rPr>
          <w:rFonts w:hint="eastAsia"/>
        </w:rPr>
        <w:t>Archive-SDK</w:t>
      </w:r>
      <w:r>
        <w:rPr>
          <w:rFonts w:hint="eastAsia"/>
        </w:rPr>
        <w:t>编写的，在其中同时使用了</w:t>
      </w:r>
      <w:r>
        <w:rPr>
          <w:rFonts w:hint="eastAsia"/>
        </w:rPr>
        <w:t>EFS-SDK</w:t>
      </w:r>
      <w:r>
        <w:rPr>
          <w:rFonts w:hint="eastAsia"/>
        </w:rPr>
        <w:t>和</w:t>
      </w:r>
      <w:r>
        <w:rPr>
          <w:rFonts w:hint="eastAsia"/>
        </w:rPr>
        <w:t>Archive-SDK</w:t>
      </w:r>
      <w:r>
        <w:rPr>
          <w:rFonts w:hint="eastAsia"/>
        </w:rPr>
        <w:t>。但是对于</w:t>
      </w:r>
      <w:r>
        <w:rPr>
          <w:rFonts w:hint="eastAsia"/>
        </w:rPr>
        <w:t>7.2</w:t>
      </w:r>
      <w:r>
        <w:rPr>
          <w:rFonts w:hint="eastAsia"/>
        </w:rPr>
        <w:t>之前的版本，</w:t>
      </w:r>
      <w:r>
        <w:rPr>
          <w:rFonts w:hint="eastAsia"/>
        </w:rPr>
        <w:t>EFS-SDK</w:t>
      </w:r>
      <w:r>
        <w:rPr>
          <w:rFonts w:hint="eastAsia"/>
        </w:rPr>
        <w:t>和</w:t>
      </w:r>
      <w:r>
        <w:rPr>
          <w:rFonts w:hint="eastAsia"/>
        </w:rPr>
        <w:t>Archive-SDK</w:t>
      </w:r>
      <w:r>
        <w:rPr>
          <w:rFonts w:hint="eastAsia"/>
        </w:rPr>
        <w:t>共同使用可能会存在</w:t>
      </w:r>
      <w:hyperlink w:anchor="_与C版本的EFS_SDK一起使用时发生崩溃或莫名其妙的问题" w:history="1">
        <w:r>
          <w:rPr>
            <w:rStyle w:val="a9"/>
            <w:rFonts w:hint="eastAsia"/>
          </w:rPr>
          <w:t>问题</w:t>
        </w:r>
      </w:hyperlink>
      <w:r>
        <w:rPr>
          <w:rFonts w:hint="eastAsia"/>
        </w:rPr>
        <w:t>（涉及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版本）。</w:t>
      </w:r>
    </w:p>
    <w:p w:rsidR="007E0034" w:rsidRDefault="00920904">
      <w:pPr>
        <w:pStyle w:val="1"/>
      </w:pPr>
      <w:r>
        <w:rPr>
          <w:rFonts w:hint="eastAsia"/>
        </w:rPr>
        <w:t>快速入门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ArchiveTool</w:t>
      </w:r>
      <w:r>
        <w:rPr>
          <w:rFonts w:hint="eastAsia"/>
        </w:rPr>
        <w:t>是依赖于</w:t>
      </w:r>
      <w:r>
        <w:rPr>
          <w:rFonts w:hint="eastAsia"/>
        </w:rPr>
        <w:t>EFS-SDK</w:t>
      </w:r>
      <w:r>
        <w:rPr>
          <w:rFonts w:hint="eastAsia"/>
        </w:rPr>
        <w:t>，所以部分流程需要使用</w:t>
      </w:r>
      <w:r>
        <w:rPr>
          <w:rFonts w:hint="eastAsia"/>
        </w:rPr>
        <w:t>EFS-SDK</w:t>
      </w:r>
      <w:r>
        <w:rPr>
          <w:rFonts w:hint="eastAsia"/>
        </w:rPr>
        <w:t>来完成。</w:t>
      </w:r>
    </w:p>
    <w:p w:rsidR="007E0034" w:rsidRDefault="00920904">
      <w:pPr>
        <w:pStyle w:val="2"/>
      </w:pPr>
      <w:r>
        <w:rPr>
          <w:rFonts w:hint="eastAsia"/>
        </w:rPr>
        <w:lastRenderedPageBreak/>
        <w:t>基本流程</w:t>
      </w:r>
    </w:p>
    <w:p w:rsidR="007E0034" w:rsidRDefault="00920904">
      <w:r>
        <w:rPr>
          <w:noProof/>
        </w:rPr>
        <w:drawing>
          <wp:inline distT="0" distB="0" distL="0" distR="0">
            <wp:extent cx="5274310" cy="5876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034" w:rsidRDefault="00920904">
      <w:pPr>
        <w:pStyle w:val="1"/>
      </w:pPr>
      <w:r>
        <w:rPr>
          <w:rFonts w:hint="eastAsia"/>
        </w:rPr>
        <w:t>C++ SDK</w:t>
      </w:r>
    </w:p>
    <w:p w:rsidR="007E0034" w:rsidRDefault="00920904">
      <w:pPr>
        <w:pStyle w:val="2"/>
      </w:pPr>
      <w:r>
        <w:rPr>
          <w:rFonts w:hint="eastAsia"/>
        </w:rPr>
        <w:t>前言</w:t>
      </w:r>
    </w:p>
    <w:p w:rsidR="007E0034" w:rsidRDefault="00920904">
      <w:pPr>
        <w:pStyle w:val="3"/>
      </w:pPr>
      <w:r>
        <w:rPr>
          <w:rFonts w:hint="eastAsia"/>
        </w:rPr>
        <w:t>接口版本说明</w:t>
      </w:r>
    </w:p>
    <w:p w:rsidR="007E0034" w:rsidRDefault="00920904">
      <w:pPr>
        <w:ind w:firstLine="420"/>
      </w:pPr>
      <w:r>
        <w:rPr>
          <w:rFonts w:hint="eastAsia"/>
        </w:rPr>
        <w:t>目前小文件打包提供的</w:t>
      </w:r>
      <w:r>
        <w:rPr>
          <w:rFonts w:hint="eastAsia"/>
        </w:rPr>
        <w:t>C++</w:t>
      </w:r>
      <w:r>
        <w:rPr>
          <w:rFonts w:hint="eastAsia"/>
        </w:rPr>
        <w:t>接口有两个版本，</w:t>
      </w:r>
      <w:r>
        <w:rPr>
          <w:rFonts w:hint="eastAsia"/>
        </w:rPr>
        <w:t>V1</w:t>
      </w:r>
      <w:r>
        <w:rPr>
          <w:rFonts w:hint="eastAsia"/>
        </w:rPr>
        <w:t>版本使用头文件为</w:t>
      </w:r>
      <w:r>
        <w:rPr>
          <w:rFonts w:hint="eastAsia"/>
        </w:rPr>
        <w:t>ArchiveFile.h</w:t>
      </w:r>
      <w:r>
        <w:rPr>
          <w:rFonts w:hint="eastAsia"/>
        </w:rPr>
        <w:t>的接口，</w:t>
      </w:r>
      <w:r>
        <w:rPr>
          <w:rFonts w:hint="eastAsia"/>
        </w:rPr>
        <w:lastRenderedPageBreak/>
        <w:t>V2</w:t>
      </w:r>
      <w:r>
        <w:rPr>
          <w:rFonts w:hint="eastAsia"/>
        </w:rPr>
        <w:t>版本为使用</w:t>
      </w:r>
      <w:r>
        <w:rPr>
          <w:rFonts w:hint="eastAsia"/>
        </w:rPr>
        <w:t>ArchiveFileV2.h</w:t>
      </w:r>
      <w:r>
        <w:rPr>
          <w:rFonts w:hint="eastAsia"/>
        </w:rPr>
        <w:t>头文件的接口，其中</w:t>
      </w:r>
      <w:r>
        <w:rPr>
          <w:rFonts w:hint="eastAsia"/>
        </w:rPr>
        <w:t>V2</w:t>
      </w:r>
      <w:r>
        <w:rPr>
          <w:rFonts w:hint="eastAsia"/>
        </w:rPr>
        <w:t>接口在</w:t>
      </w:r>
      <w:r>
        <w:rPr>
          <w:rFonts w:hint="eastAsia"/>
        </w:rPr>
        <w:t>V1.080.0000003.0.R</w:t>
      </w:r>
      <w:r>
        <w:rPr>
          <w:rFonts w:hint="eastAsia"/>
        </w:rPr>
        <w:t>之后的版本才有。</w:t>
      </w:r>
    </w:p>
    <w:p w:rsidR="007E0034" w:rsidRDefault="00920904">
      <w:pPr>
        <w:ind w:firstLine="420"/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7E0034" w:rsidRDefault="00920904">
      <w:pPr>
        <w:numPr>
          <w:ilvl w:val="0"/>
          <w:numId w:val="2"/>
        </w:numPr>
        <w:ind w:left="420" w:firstLine="420"/>
        <w:rPr>
          <w:color w:val="FF0000"/>
        </w:rPr>
      </w:pPr>
      <w:r>
        <w:rPr>
          <w:rFonts w:hint="eastAsia"/>
          <w:color w:val="FF0000"/>
        </w:rPr>
        <w:t>使用时不要同时使用两个版本的接口。</w:t>
      </w:r>
    </w:p>
    <w:p w:rsidR="007E0034" w:rsidRDefault="00920904">
      <w:pPr>
        <w:numPr>
          <w:ilvl w:val="0"/>
          <w:numId w:val="2"/>
        </w:numPr>
        <w:ind w:left="420" w:firstLine="420"/>
        <w:rPr>
          <w:color w:val="FF0000"/>
        </w:rPr>
      </w:pPr>
      <w:r>
        <w:rPr>
          <w:rFonts w:hint="eastAsia"/>
          <w:color w:val="FF0000"/>
        </w:rPr>
        <w:t>在需要</w:t>
      </w:r>
      <w:r>
        <w:rPr>
          <w:rFonts w:hint="eastAsia"/>
          <w:color w:val="FF0000"/>
        </w:rPr>
        <w:t>windows</w:t>
      </w:r>
      <w:r>
        <w:rPr>
          <w:rFonts w:hint="eastAsia"/>
          <w:color w:val="FF0000"/>
        </w:rPr>
        <w:t>下运行的程序是必须使用</w:t>
      </w:r>
      <w:r>
        <w:rPr>
          <w:rFonts w:hint="eastAsia"/>
          <w:color w:val="FF0000"/>
        </w:rPr>
        <w:t>V2</w:t>
      </w:r>
      <w:r>
        <w:rPr>
          <w:rFonts w:hint="eastAsia"/>
          <w:color w:val="FF0000"/>
        </w:rPr>
        <w:t>版本接口。</w:t>
      </w:r>
    </w:p>
    <w:p w:rsidR="007E0034" w:rsidRDefault="00920904">
      <w:pPr>
        <w:numPr>
          <w:ilvl w:val="0"/>
          <w:numId w:val="2"/>
        </w:numPr>
        <w:ind w:left="420" w:firstLine="420"/>
        <w:rPr>
          <w:color w:val="FF0000"/>
        </w:rPr>
      </w:pPr>
      <w:r>
        <w:rPr>
          <w:rFonts w:hint="eastAsia"/>
          <w:color w:val="FF0000"/>
        </w:rPr>
        <w:t>一般情况建议使用</w:t>
      </w:r>
      <w:r>
        <w:rPr>
          <w:rFonts w:hint="eastAsia"/>
          <w:color w:val="FF0000"/>
        </w:rPr>
        <w:t>V1</w:t>
      </w:r>
      <w:r>
        <w:rPr>
          <w:rFonts w:hint="eastAsia"/>
          <w:color w:val="FF0000"/>
        </w:rPr>
        <w:t>版本的接口。</w:t>
      </w:r>
    </w:p>
    <w:p w:rsidR="007E0034" w:rsidRDefault="00920904">
      <w:pPr>
        <w:pStyle w:val="3"/>
      </w:pPr>
      <w:bookmarkStart w:id="0" w:name="_获取"/>
      <w:bookmarkEnd w:id="0"/>
      <w:r>
        <w:rPr>
          <w:rFonts w:hint="eastAsia"/>
        </w:rPr>
        <w:t>获取</w:t>
      </w:r>
    </w:p>
    <w:p w:rsidR="007E0034" w:rsidRDefault="00920904">
      <w:pPr>
        <w:ind w:firstLine="420"/>
      </w:pPr>
      <w:r>
        <w:rPr>
          <w:rFonts w:hint="eastAsia"/>
        </w:rPr>
        <w:t>联系项目对接人员获取对应版本的安装包，版本名规则如下：</w:t>
      </w:r>
    </w:p>
    <w:p w:rsidR="007E0034" w:rsidRDefault="00920904">
      <w:pPr>
        <w:ind w:left="420" w:firstLine="420"/>
      </w:pPr>
      <w:r>
        <w:t>DH_EFS_ARCHIVETOOL</w:t>
      </w:r>
      <w:proofErr w:type="gramStart"/>
      <w:r>
        <w:t>_</w:t>
      </w:r>
      <w:r>
        <w:rPr>
          <w:rFonts w:hint="eastAsia"/>
        </w:rPr>
        <w:t>[</w:t>
      </w:r>
      <w:proofErr w:type="gramEnd"/>
      <w:r>
        <w:rPr>
          <w:rFonts w:hint="eastAsia"/>
        </w:rPr>
        <w:t>Platform]</w:t>
      </w:r>
      <w:r>
        <w:t>_</w:t>
      </w:r>
      <w:r>
        <w:rPr>
          <w:rFonts w:hint="eastAsia"/>
        </w:rPr>
        <w:t>[bits]</w:t>
      </w:r>
      <w:r>
        <w:t>_PS_</w:t>
      </w:r>
      <w:r>
        <w:rPr>
          <w:rFonts w:hint="eastAsia"/>
        </w:rPr>
        <w:t>[Version]</w:t>
      </w:r>
      <w:r>
        <w:t>.tar.gz</w:t>
      </w:r>
    </w:p>
    <w:p w:rsidR="007E0034" w:rsidRDefault="00920904">
      <w:pPr>
        <w:ind w:firstLine="420"/>
      </w:pPr>
      <w:r>
        <w:rPr>
          <w:rFonts w:hint="eastAsia"/>
        </w:rPr>
        <w:t>实例如下：</w:t>
      </w:r>
    </w:p>
    <w:p w:rsidR="007E0034" w:rsidRDefault="0092090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</w:p>
    <w:p w:rsidR="007E0034" w:rsidRDefault="00920904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位：</w:t>
      </w:r>
      <w:r>
        <w:t>DH_EFS_ARCHIVETOOL_32bit_PS_V1.072.0000004.0.R.180723.tar.gz</w:t>
      </w:r>
    </w:p>
    <w:p w:rsidR="007E0034" w:rsidRDefault="00920904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位：</w:t>
      </w:r>
      <w:r>
        <w:t>DH_EFS_ARCHIVETOOL_</w:t>
      </w:r>
      <w:r>
        <w:rPr>
          <w:rFonts w:hint="eastAsia"/>
        </w:rPr>
        <w:t>64</w:t>
      </w:r>
      <w:r>
        <w:t>bit_PS_V1.072.0000004.0.R.180723.tar.gz</w:t>
      </w:r>
    </w:p>
    <w:p w:rsidR="007E0034" w:rsidRDefault="0092090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Windows</w:t>
      </w:r>
    </w:p>
    <w:p w:rsidR="007E0034" w:rsidRDefault="00920904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位：</w:t>
      </w:r>
    </w:p>
    <w:p w:rsidR="007E0034" w:rsidRDefault="00920904">
      <w:pPr>
        <w:pStyle w:val="ab"/>
        <w:ind w:left="1260" w:firstLineChars="0" w:firstLine="0"/>
      </w:pPr>
      <w:r>
        <w:t>DH_EFS_ARCHIVETOOL_Windows_32bit_PS_V1.072.0000004.0.R.180723.tar.gz</w:t>
      </w:r>
    </w:p>
    <w:p w:rsidR="007E0034" w:rsidRDefault="00920904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位：</w:t>
      </w:r>
    </w:p>
    <w:p w:rsidR="007E0034" w:rsidRDefault="00920904">
      <w:pPr>
        <w:ind w:left="840" w:firstLine="420"/>
      </w:pPr>
      <w:r>
        <w:t>DH_EFS_ARCHIVETOOL_Windows_</w:t>
      </w:r>
      <w:r>
        <w:rPr>
          <w:rFonts w:hint="eastAsia"/>
        </w:rPr>
        <w:t>64</w:t>
      </w:r>
      <w:r>
        <w:t>bit_PS_V1.072.0000004.0.R.180723.tar.gz</w:t>
      </w:r>
    </w:p>
    <w:p w:rsidR="007E0034" w:rsidRDefault="007E0034">
      <w:pPr>
        <w:ind w:leftChars="200" w:left="420"/>
      </w:pPr>
    </w:p>
    <w:p w:rsidR="007E0034" w:rsidRDefault="00920904">
      <w:pPr>
        <w:ind w:leftChars="200" w:left="420"/>
      </w:pPr>
      <w:r>
        <w:rPr>
          <w:rFonts w:hint="eastAsia"/>
        </w:rPr>
        <w:t>上述实例中的</w:t>
      </w:r>
      <w:r>
        <w:rPr>
          <w:rFonts w:hint="eastAsia"/>
        </w:rPr>
        <w:t>[Version]</w:t>
      </w:r>
      <w:r>
        <w:rPr>
          <w:rFonts w:hint="eastAsia"/>
        </w:rPr>
        <w:t>的</w:t>
      </w:r>
      <w:r>
        <w:rPr>
          <w:rFonts w:hint="eastAsia"/>
        </w:rPr>
        <w:t>072</w:t>
      </w:r>
      <w:r>
        <w:rPr>
          <w:rFonts w:hint="eastAsia"/>
        </w:rPr>
        <w:t>，代表为</w:t>
      </w:r>
      <w:r>
        <w:rPr>
          <w:rFonts w:hint="eastAsia"/>
        </w:rPr>
        <w:t>7.2</w:t>
      </w:r>
      <w:r>
        <w:rPr>
          <w:rFonts w:hint="eastAsia"/>
        </w:rPr>
        <w:t>版本，可以此类推。</w:t>
      </w:r>
    </w:p>
    <w:p w:rsidR="007E0034" w:rsidRDefault="007E0034">
      <w:pPr>
        <w:ind w:leftChars="200" w:left="420"/>
      </w:pPr>
    </w:p>
    <w:p w:rsidR="007E0034" w:rsidRDefault="00920904">
      <w:pPr>
        <w:ind w:leftChars="200" w:left="420"/>
      </w:pPr>
      <w:r>
        <w:rPr>
          <w:rFonts w:hint="eastAsia"/>
        </w:rPr>
        <w:t>安装包内包含库以及头文件，头文件在</w:t>
      </w:r>
      <w:r>
        <w:t>archivetool_include.tar</w:t>
      </w:r>
      <w:r>
        <w:rPr>
          <w:rFonts w:hint="eastAsia"/>
        </w:rPr>
        <w:t>中的</w:t>
      </w:r>
      <w:r>
        <w:rPr>
          <w:rFonts w:hint="eastAsia"/>
        </w:rPr>
        <w:t>ArchiveTool</w:t>
      </w:r>
      <w:r>
        <w:rPr>
          <w:rFonts w:hint="eastAsia"/>
        </w:rPr>
        <w:t>目录。</w:t>
      </w:r>
    </w:p>
    <w:p w:rsidR="007E0034" w:rsidRDefault="00920904">
      <w:pPr>
        <w:pStyle w:val="3"/>
      </w:pPr>
      <w:r>
        <w:rPr>
          <w:rFonts w:hint="eastAsia"/>
        </w:rPr>
        <w:t>编译</w:t>
      </w:r>
    </w:p>
    <w:p w:rsidR="007E0034" w:rsidRDefault="00920904">
      <w:pPr>
        <w:spacing w:line="360" w:lineRule="auto"/>
      </w:pPr>
      <w:r>
        <w:rPr>
          <w:rFonts w:hint="eastAsia"/>
        </w:rPr>
        <w:t>需要包含的头文件：</w:t>
      </w:r>
      <w:r>
        <w:t>ArchiveFile.h</w:t>
      </w:r>
      <w:r>
        <w:rPr>
          <w:rFonts w:hint="eastAsia"/>
        </w:rPr>
        <w:t>或</w:t>
      </w:r>
      <w:r>
        <w:t>ArchiveFile</w:t>
      </w:r>
      <w:r>
        <w:rPr>
          <w:rFonts w:hint="eastAsia"/>
        </w:rPr>
        <w:t>V2</w:t>
      </w:r>
      <w:r>
        <w:t>.</w:t>
      </w:r>
      <w:proofErr w:type="gramStart"/>
      <w:r>
        <w:t>h</w:t>
      </w:r>
      <w:proofErr w:type="gramEnd"/>
    </w:p>
    <w:p w:rsidR="007E0034" w:rsidRDefault="00920904">
      <w:pPr>
        <w:spacing w:line="360" w:lineRule="auto"/>
      </w:pPr>
      <w:r>
        <w:rPr>
          <w:rFonts w:hint="eastAsia"/>
        </w:rPr>
        <w:t>指定链接的库：</w:t>
      </w:r>
    </w:p>
    <w:p w:rsidR="007E0034" w:rsidRDefault="00920904">
      <w:pPr>
        <w:pStyle w:val="ab"/>
        <w:numPr>
          <w:ilvl w:val="0"/>
          <w:numId w:val="3"/>
        </w:numPr>
        <w:spacing w:line="360" w:lineRule="auto"/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平台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libEFSArchiveFile.so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libEFSClient.so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位：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libEFSArchiveFile64.so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libEFSClient64.so</w:t>
      </w:r>
    </w:p>
    <w:p w:rsidR="007E0034" w:rsidRDefault="00920904">
      <w:pPr>
        <w:pStyle w:val="ab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windows</w:t>
      </w:r>
      <w:r>
        <w:rPr>
          <w:rFonts w:hint="eastAsia"/>
        </w:rPr>
        <w:t>平台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EFSArchive.lib</w:t>
      </w:r>
      <w:r>
        <w:rPr>
          <w:rFonts w:hint="eastAsia"/>
        </w:rPr>
        <w:t>（</w:t>
      </w:r>
      <w:r>
        <w:rPr>
          <w:rFonts w:hint="eastAsia"/>
        </w:rPr>
        <w:t>EFSArchive.dll</w:t>
      </w:r>
      <w:r>
        <w:rPr>
          <w:rFonts w:hint="eastAsia"/>
        </w:rPr>
        <w:t>的导入库文件）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EFSClient.lib</w:t>
      </w:r>
      <w:r>
        <w:rPr>
          <w:rFonts w:hint="eastAsia"/>
        </w:rPr>
        <w:t>（</w:t>
      </w:r>
      <w:r>
        <w:rPr>
          <w:rFonts w:hint="eastAsia"/>
        </w:rPr>
        <w:t>EFSClient.dll</w:t>
      </w:r>
      <w:r>
        <w:rPr>
          <w:rFonts w:hint="eastAsia"/>
        </w:rPr>
        <w:t>的导入库文件）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EFSArchive64.lib</w:t>
      </w:r>
      <w:r>
        <w:rPr>
          <w:rFonts w:hint="eastAsia"/>
        </w:rPr>
        <w:t>（</w:t>
      </w:r>
      <w:r>
        <w:rPr>
          <w:rFonts w:hint="eastAsia"/>
        </w:rPr>
        <w:t>EFSArchive64.dll</w:t>
      </w:r>
      <w:r>
        <w:rPr>
          <w:rFonts w:hint="eastAsia"/>
        </w:rPr>
        <w:t>的导入库文件）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EFSClient64.lib</w:t>
      </w:r>
      <w:r>
        <w:rPr>
          <w:rFonts w:hint="eastAsia"/>
        </w:rPr>
        <w:t>（</w:t>
      </w:r>
      <w:r>
        <w:rPr>
          <w:rFonts w:hint="eastAsia"/>
        </w:rPr>
        <w:t>EFSClient64.dll</w:t>
      </w:r>
      <w:r>
        <w:rPr>
          <w:rFonts w:hint="eastAsia"/>
        </w:rPr>
        <w:t>的导入库文件）</w:t>
      </w:r>
    </w:p>
    <w:p w:rsidR="007E0034" w:rsidRDefault="00920904">
      <w:pPr>
        <w:rPr>
          <w:rStyle w:val="a9"/>
        </w:rPr>
      </w:pPr>
      <w:r>
        <w:rPr>
          <w:rFonts w:hint="eastAsia"/>
        </w:rPr>
        <w:t>具体编译过程可参考</w:t>
      </w:r>
      <w:hyperlink w:anchor="_Demo" w:history="1">
        <w:r>
          <w:rPr>
            <w:rStyle w:val="a9"/>
            <w:rFonts w:hint="eastAsia"/>
          </w:rPr>
          <w:t>Demo</w:t>
        </w:r>
      </w:hyperlink>
    </w:p>
    <w:p w:rsidR="007E0034" w:rsidRDefault="00920904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ab/>
      </w:r>
    </w:p>
    <w:p w:rsidR="007E0034" w:rsidRDefault="00920904">
      <w:r>
        <w:rPr>
          <w:rFonts w:hint="eastAsia"/>
        </w:rPr>
        <w:t>动态库必须安装在动态库</w:t>
      </w:r>
      <w:bookmarkStart w:id="1" w:name="OLE_LINK15"/>
      <w:r>
        <w:rPr>
          <w:rFonts w:hint="eastAsia"/>
        </w:rPr>
        <w:t>加载</w:t>
      </w:r>
      <w:bookmarkEnd w:id="1"/>
      <w:r>
        <w:rPr>
          <w:rFonts w:hint="eastAsia"/>
        </w:rPr>
        <w:t>目录中，否则可能在运行时出现无法找到库的错误。</w:t>
      </w:r>
    </w:p>
    <w:p w:rsidR="007E0034" w:rsidRDefault="00920904">
      <w:r>
        <w:rPr>
          <w:rFonts w:hint="eastAsia"/>
        </w:rPr>
        <w:t>动态库加载目录如下：</w:t>
      </w:r>
    </w:p>
    <w:p w:rsidR="007E0034" w:rsidRDefault="0092090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平台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系统默认目录，比如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/lib, /usr/lib</w:t>
      </w:r>
      <w:r>
        <w:rPr>
          <w:rFonts w:hint="eastAsia"/>
        </w:rPr>
        <w:t>；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/lib64,/usr/lib64</w:t>
      </w:r>
      <w:r>
        <w:rPr>
          <w:rFonts w:hint="eastAsia"/>
        </w:rPr>
        <w:t>等目录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LD_LIBRARY_PATH</w:t>
      </w:r>
      <w:r>
        <w:rPr>
          <w:rFonts w:hint="eastAsia"/>
        </w:rPr>
        <w:t>环境变量指定的目录（推荐）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ldconfig</w:t>
      </w:r>
      <w:r>
        <w:rPr>
          <w:rFonts w:hint="eastAsia"/>
        </w:rPr>
        <w:t>配置文件中指定的目录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在编译时通过</w:t>
      </w:r>
      <w:r>
        <w:rPr>
          <w:rFonts w:hint="eastAsia"/>
        </w:rPr>
        <w:t>`-Wl,-rpath`</w:t>
      </w:r>
      <w:r>
        <w:rPr>
          <w:rFonts w:hint="eastAsia"/>
        </w:rPr>
        <w:t>指定的目录</w:t>
      </w:r>
    </w:p>
    <w:p w:rsidR="007E0034" w:rsidRDefault="0092090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平台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应用程序所在目录（推荐）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启动程序的目录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Windows SYSTEM</w:t>
      </w:r>
      <w:r>
        <w:rPr>
          <w:rFonts w:hint="eastAsia"/>
        </w:rPr>
        <w:t>目录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目录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环境变量指定的路径</w:t>
      </w:r>
    </w:p>
    <w:p w:rsidR="007E0034" w:rsidRDefault="00920904">
      <w:r>
        <w:rPr>
          <w:rFonts w:hint="eastAsia"/>
        </w:rPr>
        <w:t>必须安装的动态库：</w:t>
      </w:r>
    </w:p>
    <w:p w:rsidR="007E0034" w:rsidRDefault="0092090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Linux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libEFSArchiveFile.so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libEFSClient.so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libEFSClientCore.so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包，</w:t>
      </w:r>
      <w:r>
        <w:rPr>
          <w:rFonts w:hint="eastAsia"/>
        </w:rPr>
        <w:t>5.0</w:t>
      </w:r>
      <w:r>
        <w:rPr>
          <w:rFonts w:hint="eastAsia"/>
        </w:rPr>
        <w:t>版本后的</w:t>
      </w:r>
      <w:r>
        <w:rPr>
          <w:rFonts w:hint="eastAsia"/>
        </w:rPr>
        <w:t>EFS-SDK</w:t>
      </w:r>
      <w:r>
        <w:rPr>
          <w:rFonts w:hint="eastAsia"/>
        </w:rPr>
        <w:t>才有）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libEFSArchiveFile64.so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libEFSClient64.so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libEFSClientCore64.so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包，</w:t>
      </w:r>
      <w:r>
        <w:rPr>
          <w:rFonts w:hint="eastAsia"/>
        </w:rPr>
        <w:t>5.0</w:t>
      </w:r>
      <w:r>
        <w:rPr>
          <w:rFonts w:hint="eastAsia"/>
        </w:rPr>
        <w:t>版本后的</w:t>
      </w:r>
      <w:r>
        <w:rPr>
          <w:rFonts w:hint="eastAsia"/>
        </w:rPr>
        <w:t>EFS-SDK</w:t>
      </w:r>
      <w:r>
        <w:rPr>
          <w:rFonts w:hint="eastAsia"/>
        </w:rPr>
        <w:t>才有）</w:t>
      </w:r>
    </w:p>
    <w:p w:rsidR="007E0034" w:rsidRDefault="0092090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Windows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EFSArchive.dll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EFSClient.dll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EFSClientCore.dll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包，</w:t>
      </w:r>
      <w:r>
        <w:rPr>
          <w:rFonts w:hint="eastAsia"/>
        </w:rPr>
        <w:t>5.0</w:t>
      </w:r>
      <w:r>
        <w:rPr>
          <w:rFonts w:hint="eastAsia"/>
        </w:rPr>
        <w:t>版本后的</w:t>
      </w:r>
      <w:r>
        <w:rPr>
          <w:rFonts w:hint="eastAsia"/>
        </w:rPr>
        <w:t>EFS-SDK</w:t>
      </w:r>
      <w:r>
        <w:rPr>
          <w:rFonts w:hint="eastAsia"/>
        </w:rPr>
        <w:t>才有）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EFSHelper.dll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EFSArchive64.dll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EFSClient64.dll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EFSClientCore64.dll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包，</w:t>
      </w:r>
      <w:r>
        <w:rPr>
          <w:rFonts w:hint="eastAsia"/>
        </w:rPr>
        <w:t>5.0</w:t>
      </w:r>
      <w:r>
        <w:rPr>
          <w:rFonts w:hint="eastAsia"/>
        </w:rPr>
        <w:t>版本后的</w:t>
      </w:r>
      <w:r>
        <w:rPr>
          <w:rFonts w:hint="eastAsia"/>
        </w:rPr>
        <w:t>EFS-SDK</w:t>
      </w:r>
      <w:r>
        <w:rPr>
          <w:rFonts w:hint="eastAsia"/>
        </w:rPr>
        <w:t>才有）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EFSHelper64.dll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3"/>
      </w:pPr>
      <w:r>
        <w:rPr>
          <w:rFonts w:hint="eastAsia"/>
        </w:rPr>
        <w:lastRenderedPageBreak/>
        <w:t>升级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获取新版本的安装包，取出其中的</w:t>
      </w:r>
      <w:proofErr w:type="gramStart"/>
      <w:r>
        <w:rPr>
          <w:rFonts w:hint="eastAsia"/>
        </w:rPr>
        <w:t>库直接</w:t>
      </w:r>
      <w:proofErr w:type="gramEnd"/>
      <w:r>
        <w:rPr>
          <w:rFonts w:hint="eastAsia"/>
        </w:rPr>
        <w:t>替换即可。</w:t>
      </w:r>
    </w:p>
    <w:p w:rsidR="007E0034" w:rsidRDefault="00920904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ArchiveTool</w:t>
      </w:r>
      <w:r>
        <w:rPr>
          <w:rFonts w:hint="eastAsia"/>
        </w:rPr>
        <w:t>可使用任意版本的</w:t>
      </w:r>
      <w:r>
        <w:rPr>
          <w:rFonts w:hint="eastAsia"/>
        </w:rPr>
        <w:t>SDK</w:t>
      </w:r>
      <w:r>
        <w:rPr>
          <w:rFonts w:hint="eastAsia"/>
        </w:rPr>
        <w:t>，所以可以在不升级</w:t>
      </w:r>
      <w:r>
        <w:rPr>
          <w:rFonts w:hint="eastAsia"/>
        </w:rPr>
        <w:t>EFS SDK</w:t>
      </w:r>
      <w:r>
        <w:rPr>
          <w:rFonts w:hint="eastAsia"/>
        </w:rPr>
        <w:t>和云存储的情况，使用最新版本的</w:t>
      </w:r>
      <w:r>
        <w:rPr>
          <w:rFonts w:hint="eastAsia"/>
        </w:rPr>
        <w:t>ArchiveTool</w:t>
      </w:r>
      <w:r>
        <w:rPr>
          <w:rFonts w:hint="eastAsia"/>
        </w:rPr>
        <w:t>。</w:t>
      </w:r>
    </w:p>
    <w:p w:rsidR="007E0034" w:rsidRDefault="00920904">
      <w:pPr>
        <w:ind w:firstLine="420"/>
      </w:pPr>
      <w:r>
        <w:rPr>
          <w:rFonts w:hint="eastAsia"/>
        </w:rPr>
        <w:t>EFS SDK</w:t>
      </w:r>
      <w:r>
        <w:rPr>
          <w:rFonts w:hint="eastAsia"/>
        </w:rPr>
        <w:t>的</w:t>
      </w:r>
      <w:proofErr w:type="gramStart"/>
      <w:r>
        <w:rPr>
          <w:rFonts w:hint="eastAsia"/>
        </w:rPr>
        <w:t>升级请</w:t>
      </w:r>
      <w:proofErr w:type="gramEnd"/>
      <w:r>
        <w:rPr>
          <w:rFonts w:hint="eastAsia"/>
        </w:rPr>
        <w:t>阅读《</w:t>
      </w:r>
      <w:r>
        <w:t>EFS-SDK_UserDocs.docx</w:t>
      </w:r>
      <w:r>
        <w:rPr>
          <w:rFonts w:hint="eastAsia"/>
        </w:rPr>
        <w:t>》。</w:t>
      </w:r>
    </w:p>
    <w:p w:rsidR="007E0034" w:rsidRDefault="00920904">
      <w:pPr>
        <w:pStyle w:val="3"/>
      </w:pPr>
      <w:r>
        <w:rPr>
          <w:rFonts w:hint="eastAsia"/>
        </w:rPr>
        <w:t>兼容性</w:t>
      </w:r>
    </w:p>
    <w:p w:rsidR="007E0034" w:rsidRDefault="00920904" w:rsidP="007E0034">
      <w:pPr>
        <w:pStyle w:val="ab"/>
        <w:numPr>
          <w:ilvl w:val="0"/>
          <w:numId w:val="4"/>
        </w:numPr>
        <w:ind w:firstLineChars="0"/>
        <w:pPrChange w:id="2" w:author="陈一都" w:date="2019-03-08T11:20:00Z">
          <w:pPr/>
        </w:pPrChange>
      </w:pPr>
      <w:del w:id="3" w:author="陈一都" w:date="2019-03-08T11:20:00Z">
        <w:r>
          <w:rPr>
            <w:rFonts w:hint="eastAsia"/>
          </w:rPr>
          <w:tab/>
        </w:r>
      </w:del>
      <w:r>
        <w:rPr>
          <w:rFonts w:hint="eastAsia"/>
        </w:rPr>
        <w:t>目前对外接口不存在兼容问题。</w:t>
      </w:r>
    </w:p>
    <w:p w:rsidR="007E0034" w:rsidRDefault="00920904" w:rsidP="007E0034">
      <w:pPr>
        <w:numPr>
          <w:ilvl w:val="0"/>
          <w:numId w:val="4"/>
        </w:numPr>
        <w:pPrChange w:id="4" w:author="ctxtest01" w:date="2019-03-08T11:20:00Z">
          <w:pPr>
            <w:pStyle w:val="ab"/>
            <w:numPr>
              <w:numId w:val="4"/>
            </w:numPr>
            <w:ind w:left="780" w:firstLineChars="0" w:hanging="360"/>
          </w:pPr>
        </w:pPrChange>
      </w:pPr>
      <w:del w:id="5" w:author="陈一都" w:date="2019-03-08T11:20:00Z">
        <w:r>
          <w:rPr>
            <w:rFonts w:hint="eastAsia"/>
          </w:rPr>
          <w:tab/>
        </w:r>
      </w:del>
      <w:r>
        <w:rPr>
          <w:rFonts w:hint="eastAsia"/>
        </w:rPr>
        <w:t>内部读写功能均向前兼容。</w:t>
      </w:r>
    </w:p>
    <w:p w:rsidR="007E0034" w:rsidRDefault="00920904">
      <w:pPr>
        <w:pStyle w:val="ab"/>
        <w:numPr>
          <w:ilvl w:val="0"/>
          <w:numId w:val="4"/>
        </w:numPr>
        <w:ind w:firstLineChars="0"/>
        <w:rPr>
          <w:color w:val="FF0000"/>
        </w:rPr>
      </w:pPr>
      <w:ins w:id="6" w:author="陈一都" w:date="2019-03-08T11:20:00Z">
        <w:r>
          <w:rPr>
            <w:color w:val="FF0000"/>
          </w:rPr>
          <w:t>V1.072.0000004.5.R</w:t>
        </w:r>
        <w:r>
          <w:rPr>
            <w:rFonts w:hint="eastAsia"/>
            <w:color w:val="FF0000"/>
          </w:rPr>
          <w:t>版本的小文件打包必须配套</w:t>
        </w:r>
        <w:r>
          <w:rPr>
            <w:color w:val="FF0000"/>
          </w:rPr>
          <w:t>V1.072.0000004.5.R</w:t>
        </w:r>
        <w:r>
          <w:rPr>
            <w:rFonts w:hint="eastAsia"/>
            <w:color w:val="FF0000"/>
          </w:rPr>
          <w:t>之后的</w:t>
        </w:r>
        <w:r>
          <w:rPr>
            <w:rFonts w:hint="eastAsia"/>
            <w:color w:val="FF0000"/>
          </w:rPr>
          <w:t>SDK</w:t>
        </w:r>
        <w:r>
          <w:rPr>
            <w:rFonts w:hint="eastAsia"/>
          </w:rPr>
          <w:t>（新增</w:t>
        </w:r>
        <w:r>
          <w:rPr>
            <w:rFonts w:hint="eastAsia"/>
          </w:rPr>
          <w:t>flush</w:t>
        </w:r>
        <w:r>
          <w:rPr>
            <w:rFonts w:hint="eastAsia"/>
          </w:rPr>
          <w:t>功能，保证写入图片实时可读）</w:t>
        </w:r>
      </w:ins>
    </w:p>
    <w:p w:rsidR="007E0034" w:rsidRDefault="00920904">
      <w:pPr>
        <w:pStyle w:val="2"/>
      </w:pPr>
      <w:r>
        <w:rPr>
          <w:rFonts w:hint="eastAsia"/>
        </w:rPr>
        <w:t>V1</w:t>
      </w:r>
      <w:r>
        <w:rPr>
          <w:rFonts w:hint="eastAsia"/>
        </w:rPr>
        <w:t>版接口使用介绍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以下介绍时，不涉及</w:t>
      </w:r>
      <w:r>
        <w:rPr>
          <w:rFonts w:hint="eastAsia"/>
        </w:rPr>
        <w:t>EFS SDK</w:t>
      </w:r>
      <w:r>
        <w:rPr>
          <w:rFonts w:hint="eastAsia"/>
        </w:rPr>
        <w:t>。请参考</w:t>
      </w:r>
      <w:r>
        <w:rPr>
          <w:rFonts w:hint="eastAsia"/>
        </w:rPr>
        <w:t>Demo</w:t>
      </w:r>
      <w:r>
        <w:rPr>
          <w:rFonts w:hint="eastAsia"/>
        </w:rPr>
        <w:t>，了解结合</w:t>
      </w:r>
      <w:r>
        <w:rPr>
          <w:rFonts w:hint="eastAsia"/>
        </w:rPr>
        <w:t>EFS SDK</w:t>
      </w:r>
      <w:r>
        <w:rPr>
          <w:rFonts w:hint="eastAsia"/>
        </w:rPr>
        <w:t>的使用。</w:t>
      </w:r>
    </w:p>
    <w:p w:rsidR="007E0034" w:rsidRDefault="00920904">
      <w:pPr>
        <w:pStyle w:val="3"/>
      </w:pPr>
      <w:r>
        <w:rPr>
          <w:rFonts w:hint="eastAsia"/>
        </w:rPr>
        <w:t>全局管理</w:t>
      </w:r>
    </w:p>
    <w:p w:rsidR="007E0034" w:rsidRDefault="00920904">
      <w:pPr>
        <w:ind w:firstLine="420"/>
      </w:pPr>
      <w:r>
        <w:rPr>
          <w:kern w:val="0"/>
        </w:rPr>
        <w:t>CArchiveManager</w:t>
      </w:r>
      <w:r>
        <w:rPr>
          <w:rFonts w:hint="eastAsia"/>
        </w:rPr>
        <w:t>为一个单例，用于创建和销毁小文件打包对象。初始化和销毁一般在进程启动和退出时进行。</w:t>
      </w:r>
    </w:p>
    <w:p w:rsidR="007E0034" w:rsidRDefault="00920904">
      <w:pPr>
        <w:pStyle w:val="4"/>
      </w:pPr>
      <w:r>
        <w:rPr>
          <w:rFonts w:hint="eastAsia"/>
        </w:rPr>
        <w:t>初始化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接口原型</w:t>
      </w:r>
    </w:p>
    <w:p w:rsidR="007E0034" w:rsidRDefault="00920904">
      <w:pPr>
        <w:ind w:left="420" w:firstLine="420"/>
        <w:rPr>
          <w:kern w:val="0"/>
        </w:rPr>
      </w:pPr>
      <w:proofErr w:type="gramStart"/>
      <w:r>
        <w:rPr>
          <w:rFonts w:hint="eastAsia"/>
          <w:kern w:val="0"/>
        </w:rPr>
        <w:t>bool</w:t>
      </w:r>
      <w:proofErr w:type="gramEnd"/>
      <w:r>
        <w:rPr>
          <w:rFonts w:hint="eastAsia"/>
          <w:kern w:val="0"/>
        </w:rPr>
        <w:t xml:space="preserve"> </w:t>
      </w:r>
      <w:r>
        <w:rPr>
          <w:kern w:val="0"/>
        </w:rPr>
        <w:t>CArchiveManager</w:t>
      </w:r>
      <w:r>
        <w:rPr>
          <w:rFonts w:hint="eastAsia"/>
          <w:kern w:val="0"/>
        </w:rPr>
        <w:t>::init</w:t>
      </w:r>
      <w:r>
        <w:rPr>
          <w:kern w:val="0"/>
        </w:rPr>
        <w:t>(</w:t>
      </w:r>
      <w:r>
        <w:rPr>
          <w:rFonts w:hint="eastAsia"/>
          <w:kern w:val="0"/>
        </w:rPr>
        <w:t xml:space="preserve"> </w:t>
      </w:r>
      <w:r>
        <w:rPr>
          <w:kern w:val="0"/>
        </w:rPr>
        <w:t>std::string cfgPath</w:t>
      </w:r>
      <w:r>
        <w:rPr>
          <w:rFonts w:hint="eastAsia"/>
          <w:kern w:val="0"/>
        </w:rPr>
        <w:t xml:space="preserve"> </w:t>
      </w:r>
      <w:r>
        <w:rPr>
          <w:kern w:val="0"/>
        </w:rPr>
        <w:t>)</w:t>
      </w:r>
      <w:r>
        <w:rPr>
          <w:rFonts w:hint="eastAsia"/>
          <w:kern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  <w:kern w:val="0"/>
        </w:rPr>
      </w:pPr>
      <w:r>
        <w:rPr>
          <w:rFonts w:hint="eastAsia"/>
          <w:b/>
          <w:kern w:val="0"/>
        </w:rPr>
        <w:t>功能描述</w:t>
      </w:r>
    </w:p>
    <w:p w:rsidR="007E0034" w:rsidRDefault="00920904">
      <w:pPr>
        <w:ind w:left="420" w:firstLine="420"/>
      </w:pPr>
      <w:r>
        <w:rPr>
          <w:rFonts w:hint="eastAsia"/>
        </w:rPr>
        <w:t>根据指定的配置文件初始化小文件打包功能。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bookmarkStart w:id="7" w:name="OLE_LINK14"/>
      <w:bookmarkStart w:id="8" w:name="OLE_LINK13"/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kern w:val="0"/>
              </w:rPr>
              <w:t>cfgPath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  <w:kern w:val="0"/>
              </w:rPr>
              <w:t xml:space="preserve">[IN] </w:t>
            </w:r>
            <w:r>
              <w:rPr>
                <w:rFonts w:hint="eastAsia"/>
                <w:kern w:val="0"/>
              </w:rPr>
              <w:t>配置文件路径</w:t>
            </w:r>
            <w:r>
              <w:t xml:space="preserve"> </w:t>
            </w:r>
          </w:p>
        </w:tc>
      </w:tr>
    </w:tbl>
    <w:bookmarkEnd w:id="7"/>
    <w:bookmarkEnd w:id="8"/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true</w:t>
      </w:r>
      <w:r>
        <w:rPr>
          <w:rFonts w:hint="eastAsia"/>
          <w:bCs/>
        </w:rPr>
        <w:t>：初始化成功。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false</w:t>
      </w:r>
      <w:r>
        <w:rPr>
          <w:rFonts w:hint="eastAsia"/>
          <w:bCs/>
        </w:rPr>
        <w:t>：初始化失败。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指定配置文件路径进行初始化</w:t>
            </w:r>
            <w:r>
              <w:rPr>
                <w:rFonts w:hint="eastAsia"/>
                <w:sz w:val="18"/>
                <w:szCs w:val="18"/>
              </w:rPr>
              <w:t>, 6.0</w:t>
            </w:r>
            <w:r>
              <w:rPr>
                <w:rFonts w:hint="eastAsia"/>
                <w:sz w:val="18"/>
                <w:szCs w:val="18"/>
              </w:rPr>
              <w:t>版本后（含</w:t>
            </w:r>
            <w:r>
              <w:rPr>
                <w:rFonts w:hint="eastAsia"/>
                <w:sz w:val="18"/>
                <w:szCs w:val="18"/>
              </w:rPr>
              <w:t>6.0</w:t>
            </w:r>
            <w:r>
              <w:rPr>
                <w:rFonts w:hint="eastAsia"/>
                <w:sz w:val="18"/>
                <w:szCs w:val="18"/>
              </w:rPr>
              <w:t>）才存在该接口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if( </w:t>
            </w:r>
            <w:r>
              <w:rPr>
                <w:color w:val="FF0000"/>
                <w:sz w:val="18"/>
                <w:szCs w:val="18"/>
              </w:rPr>
              <w:t>Dahua::EFS::CArchiveManager::instance().init( "./archive.conf" )</w:t>
            </w:r>
            <w:r>
              <w:rPr>
                <w:sz w:val="18"/>
                <w:szCs w:val="18"/>
              </w:rPr>
              <w:t xml:space="preserve">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"ArchiveManager inited"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销毁小文件打包管理对象，在此之前必须释放所有</w:t>
            </w:r>
            <w:r>
              <w:rPr>
                <w:rFonts w:hint="eastAsia"/>
                <w:sz w:val="18"/>
                <w:szCs w:val="18"/>
              </w:rPr>
              <w:t>CArchiveFileWriter</w:t>
            </w:r>
            <w:r>
              <w:rPr>
                <w:rFonts w:hint="eastAsia"/>
                <w:sz w:val="18"/>
                <w:szCs w:val="18"/>
              </w:rPr>
              <w:t>对象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Dahua::EFS::CArchiveManager::instance().release();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}else{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"ArchiveManager init failed"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7E0034"/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Cs/>
        </w:rPr>
        <w:t>6.0</w:t>
      </w:r>
      <w:r>
        <w:rPr>
          <w:rFonts w:hint="eastAsia"/>
          <w:bCs/>
        </w:rPr>
        <w:t>版本之后（含</w:t>
      </w:r>
      <w:r>
        <w:rPr>
          <w:rFonts w:hint="eastAsia"/>
          <w:bCs/>
        </w:rPr>
        <w:t>6.0</w:t>
      </w:r>
      <w:r>
        <w:rPr>
          <w:rFonts w:hint="eastAsia"/>
          <w:bCs/>
        </w:rPr>
        <w:t>）才有该接口。为兼容以前的版本，如果外部没有主动调用该接口，则会在</w:t>
      </w:r>
      <w:r>
        <w:rPr>
          <w:bCs/>
        </w:rPr>
        <w:t>CArchiveManager</w:t>
      </w:r>
      <w:r>
        <w:rPr>
          <w:rFonts w:hint="eastAsia"/>
          <w:bCs/>
        </w:rPr>
        <w:t>::</w:t>
      </w:r>
      <w:r>
        <w:rPr>
          <w:bCs/>
        </w:rPr>
        <w:t>createFileWriter</w:t>
      </w:r>
      <w:r>
        <w:rPr>
          <w:rFonts w:hint="eastAsia"/>
          <w:bCs/>
        </w:rPr>
        <w:t>()</w:t>
      </w:r>
      <w:r>
        <w:rPr>
          <w:rFonts w:hint="eastAsia"/>
          <w:bCs/>
        </w:rPr>
        <w:t>中，以</w:t>
      </w:r>
      <w:proofErr w:type="gramStart"/>
      <w:r>
        <w:rPr>
          <w:bCs/>
        </w:rPr>
        <w:t>”</w:t>
      </w:r>
      <w:proofErr w:type="gramEnd"/>
      <w:r>
        <w:rPr>
          <w:rFonts w:hint="eastAsia"/>
          <w:bCs/>
        </w:rPr>
        <w:t>./archive.conf</w:t>
      </w:r>
      <w:proofErr w:type="gramStart"/>
      <w:r>
        <w:rPr>
          <w:bCs/>
        </w:rPr>
        <w:t>”</w:t>
      </w:r>
      <w:proofErr w:type="gramEnd"/>
      <w:r>
        <w:rPr>
          <w:rFonts w:hint="eastAsia"/>
          <w:bCs/>
        </w:rPr>
        <w:t>作为入参调用该接口，此时要求</w:t>
      </w:r>
      <w:r>
        <w:rPr>
          <w:rFonts w:hint="eastAsia"/>
          <w:bCs/>
        </w:rPr>
        <w:t>archive.conf</w:t>
      </w:r>
      <w:r>
        <w:rPr>
          <w:rFonts w:hint="eastAsia"/>
          <w:bCs/>
        </w:rPr>
        <w:t>必须在启动程序的目录下。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Cs/>
        </w:rPr>
        <w:t>如果不存在</w:t>
      </w:r>
      <w:r>
        <w:rPr>
          <w:rFonts w:hint="eastAsia"/>
          <w:bCs/>
        </w:rPr>
        <w:t>archive.conf</w:t>
      </w:r>
      <w:r>
        <w:rPr>
          <w:rFonts w:hint="eastAsia"/>
          <w:bCs/>
        </w:rPr>
        <w:t>，则会使用默认配置信息。需要注意</w:t>
      </w:r>
      <w:r>
        <w:rPr>
          <w:rFonts w:hint="eastAsia"/>
          <w:bCs/>
        </w:rPr>
        <w:t>6.0</w:t>
      </w:r>
      <w:r>
        <w:rPr>
          <w:rFonts w:hint="eastAsia"/>
          <w:bCs/>
        </w:rPr>
        <w:t>版本的默认配置信息在部署在非</w:t>
      </w:r>
      <w:r>
        <w:rPr>
          <w:rFonts w:hint="eastAsia"/>
          <w:bCs/>
        </w:rPr>
        <w:t>Datanode</w:t>
      </w:r>
      <w:r>
        <w:rPr>
          <w:rFonts w:hint="eastAsia"/>
          <w:bCs/>
        </w:rPr>
        <w:t>设备上时会存在问题。</w:t>
      </w:r>
      <w:r>
        <w:rPr>
          <w:rFonts w:hint="eastAsia"/>
          <w:bCs/>
        </w:rPr>
        <w:t>7.0</w:t>
      </w:r>
      <w:r>
        <w:rPr>
          <w:rFonts w:hint="eastAsia"/>
          <w:bCs/>
        </w:rPr>
        <w:t>版本后已经修复。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Cs/>
        </w:rPr>
        <w:t>可通过</w:t>
      </w:r>
      <w:r>
        <w:rPr>
          <w:rFonts w:hint="eastAsia"/>
          <w:bCs/>
        </w:rPr>
        <w:t>archive.conf</w:t>
      </w:r>
      <w:r>
        <w:rPr>
          <w:rFonts w:hint="eastAsia"/>
          <w:bCs/>
        </w:rPr>
        <w:t>指定是否使能本地存储，日志路径和级别，详细请查看</w:t>
      </w:r>
      <w:hyperlink w:anchor="_配置文件说明" w:history="1">
        <w:r>
          <w:rPr>
            <w:rStyle w:val="a9"/>
            <w:rFonts w:hint="eastAsia"/>
            <w:bCs/>
          </w:rPr>
          <w:t>配置文件说明</w:t>
        </w:r>
      </w:hyperlink>
      <w:r>
        <w:rPr>
          <w:rFonts w:hint="eastAsia"/>
          <w:bCs/>
        </w:rPr>
        <w:t>章节。</w:t>
      </w:r>
    </w:p>
    <w:p w:rsidR="007E0034" w:rsidRDefault="00920904">
      <w:pPr>
        <w:pStyle w:val="4"/>
      </w:pPr>
      <w:r>
        <w:rPr>
          <w:rFonts w:hint="eastAsia"/>
        </w:rPr>
        <w:t>释放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接口原型</w:t>
      </w:r>
    </w:p>
    <w:p w:rsidR="007E0034" w:rsidRDefault="00920904">
      <w:pPr>
        <w:ind w:left="420" w:firstLine="420"/>
        <w:rPr>
          <w:kern w:val="0"/>
        </w:rPr>
      </w:pPr>
      <w:proofErr w:type="gramStart"/>
      <w:r>
        <w:rPr>
          <w:rFonts w:hint="eastAsia"/>
          <w:kern w:val="0"/>
        </w:rPr>
        <w:t>void</w:t>
      </w:r>
      <w:proofErr w:type="gramEnd"/>
      <w:r>
        <w:rPr>
          <w:rFonts w:hint="eastAsia"/>
          <w:kern w:val="0"/>
        </w:rPr>
        <w:t xml:space="preserve"> </w:t>
      </w:r>
      <w:r>
        <w:rPr>
          <w:kern w:val="0"/>
        </w:rPr>
        <w:t>CArchiveManager</w:t>
      </w:r>
      <w:r>
        <w:rPr>
          <w:rFonts w:hint="eastAsia"/>
          <w:kern w:val="0"/>
        </w:rPr>
        <w:t>::</w:t>
      </w:r>
      <w:r>
        <w:t xml:space="preserve"> </w:t>
      </w:r>
      <w:r>
        <w:rPr>
          <w:kern w:val="0"/>
        </w:rPr>
        <w:t>releas</w:t>
      </w:r>
      <w:r>
        <w:rPr>
          <w:rFonts w:hint="eastAsia"/>
          <w:kern w:val="0"/>
        </w:rPr>
        <w:t>e</w:t>
      </w:r>
      <w:r>
        <w:rPr>
          <w:kern w:val="0"/>
        </w:rPr>
        <w:t>()</w:t>
      </w:r>
      <w:r>
        <w:rPr>
          <w:rFonts w:hint="eastAsia"/>
          <w:kern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  <w:kern w:val="0"/>
        </w:rPr>
      </w:pPr>
      <w:r>
        <w:rPr>
          <w:rFonts w:hint="eastAsia"/>
          <w:b/>
          <w:kern w:val="0"/>
        </w:rPr>
        <w:t>功能描述</w:t>
      </w:r>
    </w:p>
    <w:p w:rsidR="007E0034" w:rsidRDefault="00920904">
      <w:pPr>
        <w:ind w:left="420" w:firstLine="420"/>
      </w:pPr>
      <w:r>
        <w:rPr>
          <w:rFonts w:hint="eastAsia"/>
        </w:rPr>
        <w:t>释放小文件打包使用的所有资源。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7E0034">
            <w:pPr>
              <w:pStyle w:val="ab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287" w:type="dxa"/>
          </w:tcPr>
          <w:p w:rsidR="007E0034" w:rsidRDefault="007E0034"/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spacing w:line="360" w:lineRule="auto"/>
        <w:ind w:left="1260" w:firstLineChars="0" w:firstLine="0"/>
        <w:rPr>
          <w:bCs/>
        </w:rPr>
      </w:pPr>
      <w:r>
        <w:rPr>
          <w:rFonts w:hint="eastAsia"/>
          <w:bCs/>
        </w:rPr>
        <w:t>无返回值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指定配置文件路径进行初始化</w:t>
            </w:r>
            <w:r>
              <w:rPr>
                <w:rFonts w:hint="eastAsia"/>
                <w:sz w:val="18"/>
                <w:szCs w:val="18"/>
              </w:rPr>
              <w:t>, 6.0</w:t>
            </w:r>
            <w:r>
              <w:rPr>
                <w:rFonts w:hint="eastAsia"/>
                <w:sz w:val="18"/>
                <w:szCs w:val="18"/>
              </w:rPr>
              <w:t>版本后（含</w:t>
            </w:r>
            <w:r>
              <w:rPr>
                <w:rFonts w:hint="eastAsia"/>
                <w:sz w:val="18"/>
                <w:szCs w:val="18"/>
              </w:rPr>
              <w:t>6.0</w:t>
            </w:r>
            <w:r>
              <w:rPr>
                <w:rFonts w:hint="eastAsia"/>
                <w:sz w:val="18"/>
                <w:szCs w:val="18"/>
              </w:rPr>
              <w:t>）才存在该接口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Dahua::EFS::CArchiveManager::instance().init( "./archive.conf" )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"ArchiveManager inited"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销毁小文件打包管理对象，在此之前必须释放所有</w:t>
            </w:r>
            <w:r>
              <w:rPr>
                <w:rFonts w:hint="eastAsia"/>
                <w:sz w:val="18"/>
                <w:szCs w:val="18"/>
              </w:rPr>
              <w:t>CArchiveFileWriter</w:t>
            </w:r>
            <w:r>
              <w:rPr>
                <w:rFonts w:hint="eastAsia"/>
                <w:sz w:val="18"/>
                <w:szCs w:val="18"/>
              </w:rPr>
              <w:t>对象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color w:val="FF0000"/>
                <w:sz w:val="18"/>
                <w:szCs w:val="18"/>
              </w:rPr>
              <w:t>Dahua::EFS::CArchiveManager::instance().release();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}else{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"ArchiveManager init failed"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提示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lastRenderedPageBreak/>
        <w:t>构造</w:t>
      </w:r>
      <w:r>
        <w:rPr>
          <w:rFonts w:hint="eastAsia"/>
          <w:bCs/>
        </w:rPr>
        <w:t>CArchiveManager</w:t>
      </w:r>
      <w:r>
        <w:rPr>
          <w:rFonts w:hint="eastAsia"/>
          <w:bCs/>
        </w:rPr>
        <w:t>后，</w:t>
      </w:r>
      <w:proofErr w:type="gramStart"/>
      <w:r>
        <w:rPr>
          <w:rFonts w:hint="eastAsia"/>
          <w:bCs/>
        </w:rPr>
        <w:t>析构前</w:t>
      </w:r>
      <w:proofErr w:type="gramEnd"/>
      <w:r>
        <w:rPr>
          <w:rFonts w:hint="eastAsia"/>
          <w:bCs/>
        </w:rPr>
        <w:t>必须调用该接口释放资源。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因为小文件打包会使用</w:t>
      </w:r>
      <w:r>
        <w:rPr>
          <w:rFonts w:hint="eastAsia"/>
          <w:bCs/>
        </w:rPr>
        <w:t>EFS SDK</w:t>
      </w:r>
      <w:r>
        <w:rPr>
          <w:rFonts w:hint="eastAsia"/>
          <w:bCs/>
        </w:rPr>
        <w:t>创建文件，所以该接口必须在</w:t>
      </w:r>
      <w:r>
        <w:rPr>
          <w:rFonts w:hint="eastAsia"/>
          <w:bCs/>
        </w:rPr>
        <w:t>CEFileSystem::close()</w:t>
      </w:r>
      <w:r>
        <w:rPr>
          <w:rFonts w:hint="eastAsia"/>
          <w:bCs/>
        </w:rPr>
        <w:t>前调用，避免</w:t>
      </w:r>
      <w:r>
        <w:rPr>
          <w:rFonts w:hint="eastAsia"/>
          <w:bCs/>
        </w:rPr>
        <w:t>CEFileSystem::close()</w:t>
      </w:r>
      <w:r>
        <w:rPr>
          <w:rFonts w:hint="eastAsia"/>
          <w:bCs/>
        </w:rPr>
        <w:t>断言失败导致的崩溃。</w:t>
      </w:r>
    </w:p>
    <w:p w:rsidR="007E0034" w:rsidRDefault="00920904">
      <w:pPr>
        <w:pStyle w:val="3"/>
      </w:pPr>
      <w:bookmarkStart w:id="9" w:name="_配置文件说明"/>
      <w:bookmarkEnd w:id="9"/>
      <w:r>
        <w:rPr>
          <w:rFonts w:hint="eastAsia"/>
        </w:rPr>
        <w:t>上传文件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上传文件需要使用</w:t>
      </w:r>
      <w:r>
        <w:rPr>
          <w:rFonts w:hint="eastAsia"/>
        </w:rPr>
        <w:t>CArchiveFileWriter</w:t>
      </w:r>
      <w:r>
        <w:rPr>
          <w:rFonts w:hint="eastAsia"/>
        </w:rPr>
        <w:t>对象，该对象只能通过</w:t>
      </w:r>
      <w:r>
        <w:rPr>
          <w:kern w:val="0"/>
        </w:rPr>
        <w:t>CArchiveManager</w:t>
      </w:r>
      <w:r>
        <w:rPr>
          <w:rFonts w:hint="eastAsia"/>
          <w:kern w:val="0"/>
        </w:rPr>
        <w:t>对象来创建。对于一个</w:t>
      </w:r>
      <w:r>
        <w:rPr>
          <w:rFonts w:hint="eastAsia"/>
        </w:rPr>
        <w:t>CArchiveFileWriter</w:t>
      </w:r>
      <w:r>
        <w:rPr>
          <w:rFonts w:hint="eastAsia"/>
        </w:rPr>
        <w:t>对象不可多线程同时使用。</w:t>
      </w:r>
    </w:p>
    <w:p w:rsidR="007E0034" w:rsidRDefault="00920904">
      <w:pPr>
        <w:pStyle w:val="4"/>
      </w:pPr>
      <w:r>
        <w:rPr>
          <w:rFonts w:hint="eastAsia"/>
        </w:rPr>
        <w:t>创建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kern w:val="0"/>
        </w:rPr>
      </w:pPr>
      <w:r>
        <w:rPr>
          <w:kern w:val="0"/>
        </w:rPr>
        <w:t>CArchiveFileWriter*</w:t>
      </w:r>
      <w:r>
        <w:t xml:space="preserve"> </w:t>
      </w:r>
      <w:r>
        <w:rPr>
          <w:kern w:val="0"/>
        </w:rPr>
        <w:t>CArchiveManager</w:t>
      </w:r>
      <w:r>
        <w:rPr>
          <w:rFonts w:hint="eastAsia"/>
          <w:kern w:val="0"/>
        </w:rPr>
        <w:t>::</w:t>
      </w:r>
      <w:proofErr w:type="gramStart"/>
      <w:r>
        <w:rPr>
          <w:kern w:val="0"/>
        </w:rPr>
        <w:t>createFileWriter(</w:t>
      </w:r>
      <w:proofErr w:type="gramEnd"/>
      <w:r>
        <w:rPr>
          <w:rFonts w:hint="eastAsia"/>
          <w:kern w:val="0"/>
        </w:rPr>
        <w:t xml:space="preserve"> </w:t>
      </w:r>
    </w:p>
    <w:p w:rsidR="007E0034" w:rsidRDefault="00920904">
      <w:pPr>
        <w:ind w:left="3780" w:firstLine="420"/>
        <w:rPr>
          <w:kern w:val="0"/>
        </w:rPr>
      </w:pPr>
      <w:r>
        <w:rPr>
          <w:kern w:val="0"/>
        </w:rPr>
        <w:t>CEFileSystem* ptr,</w:t>
      </w:r>
      <w:r>
        <w:rPr>
          <w:rFonts w:hint="eastAsia"/>
          <w:kern w:val="0"/>
        </w:rPr>
        <w:t xml:space="preserve"> </w:t>
      </w:r>
    </w:p>
    <w:p w:rsidR="007E0034" w:rsidRDefault="00920904">
      <w:pPr>
        <w:ind w:left="3780" w:firstLine="420"/>
        <w:rPr>
          <w:rStyle w:val="a7"/>
          <w:b w:val="0"/>
          <w:bCs w:val="0"/>
          <w:kern w:val="0"/>
        </w:rPr>
      </w:pPr>
      <w:r>
        <w:rPr>
          <w:kern w:val="0"/>
        </w:rPr>
        <w:t>const std:</w:t>
      </w:r>
      <w:proofErr w:type="gramStart"/>
      <w:r>
        <w:rPr>
          <w:kern w:val="0"/>
        </w:rPr>
        <w:t>:string</w:t>
      </w:r>
      <w:proofErr w:type="gramEnd"/>
      <w:r>
        <w:rPr>
          <w:kern w:val="0"/>
        </w:rPr>
        <w:t>&amp; regionname = "");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bookmarkStart w:id="10" w:name="OLE_LINK111"/>
      <w:bookmarkStart w:id="11" w:name="OLE_LINK112"/>
      <w:r>
        <w:rPr>
          <w:rFonts w:hint="eastAsia"/>
        </w:rPr>
        <w:t>创建小文件打包对象。</w:t>
      </w:r>
    </w:p>
    <w:bookmarkEnd w:id="10"/>
    <w:bookmarkEnd w:id="11"/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kern w:val="0"/>
              </w:rPr>
              <w:t>ptr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已经初始化好的</w:t>
            </w:r>
            <w:r>
              <w:rPr>
                <w:rFonts w:hint="eastAsia"/>
              </w:rPr>
              <w:t>CEFileSystem</w:t>
            </w:r>
            <w:r>
              <w:rPr>
                <w:rFonts w:hint="eastAsia"/>
              </w:rPr>
              <w:t>的指针。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</w:pPr>
            <w:r>
              <w:rPr>
                <w:kern w:val="0"/>
              </w:rPr>
              <w:t>regionname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小文件域。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非</w:t>
      </w:r>
      <w:r>
        <w:rPr>
          <w:rFonts w:hint="eastAsia"/>
          <w:bCs/>
        </w:rPr>
        <w:t>NULL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NULL</w:t>
      </w:r>
      <w:r>
        <w:rPr>
          <w:rFonts w:hint="eastAsia"/>
          <w:bCs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 efs</w:t>
            </w:r>
            <w:r>
              <w:rPr>
                <w:rFonts w:hint="eastAsia"/>
                <w:sz w:val="18"/>
                <w:szCs w:val="18"/>
              </w:rPr>
              <w:t>必须是已经初始化好的</w:t>
            </w:r>
            <w:r>
              <w:rPr>
                <w:rFonts w:hint="eastAsia"/>
                <w:sz w:val="18"/>
                <w:szCs w:val="18"/>
              </w:rPr>
              <w:t>CEFileSystem</w:t>
            </w:r>
            <w:r>
              <w:rPr>
                <w:rFonts w:hint="eastAsia"/>
                <w:sz w:val="18"/>
                <w:szCs w:val="18"/>
              </w:rPr>
              <w:t>对象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Dahua::EFS::CArchiveFileWriter* writer</w:t>
            </w:r>
            <w:r>
              <w:rPr>
                <w:rFonts w:hint="eastAsia"/>
                <w:sz w:val="18"/>
                <w:szCs w:val="18"/>
              </w:rPr>
              <w:t xml:space="preserve"> = NULL;</w:t>
            </w:r>
          </w:p>
          <w:p w:rsidR="007E0034" w:rsidRDefault="0092090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writer</w:t>
            </w:r>
            <w:r>
              <w:rPr>
                <w:color w:val="FF0000"/>
                <w:sz w:val="18"/>
                <w:szCs w:val="18"/>
              </w:rPr>
              <w:t xml:space="preserve"> = Dahua::EFS::CArchiveManager::instance().createFileWriter( efs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NULL != wirter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"create file writer\n";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}else{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"create file writer failed\n";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传入的</w:t>
      </w:r>
      <w:r>
        <w:rPr>
          <w:rFonts w:hint="eastAsia"/>
        </w:rPr>
        <w:t>CEFileSystem</w:t>
      </w:r>
      <w:r>
        <w:rPr>
          <w:rFonts w:hint="eastAsia"/>
        </w:rPr>
        <w:t>的指针必须指向已经初始化好的对象。</w:t>
      </w:r>
      <w:r>
        <w:rPr>
          <w:rFonts w:hint="eastAsia"/>
        </w:rPr>
        <w:t>CEFileSystem</w:t>
      </w:r>
      <w:r>
        <w:rPr>
          <w:rFonts w:hint="eastAsia"/>
        </w:rPr>
        <w:t>的初始化可参考《</w:t>
      </w:r>
      <w:r>
        <w:t>EFS-SDK_UserDocs.docx</w:t>
      </w:r>
      <w:r>
        <w:rPr>
          <w:rFonts w:hint="eastAsia"/>
        </w:rPr>
        <w:t>》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  <w:color w:val="FF0000"/>
          <w:kern w:val="0"/>
        </w:rPr>
        <w:t>不建议使用</w:t>
      </w:r>
      <w:r>
        <w:rPr>
          <w:kern w:val="0"/>
        </w:rPr>
        <w:t>regionname</w:t>
      </w:r>
      <w:r>
        <w:rPr>
          <w:rFonts w:hint="eastAsia"/>
          <w:kern w:val="0"/>
        </w:rPr>
        <w:t>。如果设置了，那么在返回的小文件名中会携带该</w:t>
      </w:r>
      <w:r>
        <w:rPr>
          <w:rFonts w:hint="eastAsia"/>
          <w:kern w:val="0"/>
        </w:rPr>
        <w:t>regioname</w:t>
      </w:r>
      <w:r>
        <w:rPr>
          <w:rFonts w:hint="eastAsia"/>
          <w:kern w:val="0"/>
        </w:rPr>
        <w:t>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  <w:kern w:val="0"/>
        </w:rPr>
        <w:lastRenderedPageBreak/>
        <w:t>必须检查返回值，避免返回</w:t>
      </w:r>
      <w:r>
        <w:rPr>
          <w:rFonts w:hint="eastAsia"/>
          <w:kern w:val="0"/>
        </w:rPr>
        <w:t>NULL</w:t>
      </w:r>
      <w:r>
        <w:rPr>
          <w:rFonts w:hint="eastAsia"/>
          <w:kern w:val="0"/>
        </w:rPr>
        <w:t>时，继续使用导致的崩溃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  <w:kern w:val="0"/>
        </w:rPr>
        <w:t>一旦返回非</w:t>
      </w:r>
      <w:r>
        <w:rPr>
          <w:rFonts w:hint="eastAsia"/>
          <w:kern w:val="0"/>
        </w:rPr>
        <w:t>NULL</w:t>
      </w:r>
      <w:r>
        <w:rPr>
          <w:rFonts w:hint="eastAsia"/>
          <w:kern w:val="0"/>
        </w:rPr>
        <w:t>，但不使用时，必须调用</w:t>
      </w:r>
      <w:r>
        <w:rPr>
          <w:kern w:val="0"/>
        </w:rPr>
        <w:t>CArchiveManager</w:t>
      </w:r>
      <w:r>
        <w:rPr>
          <w:rFonts w:hint="eastAsia"/>
          <w:kern w:val="0"/>
        </w:rPr>
        <w:t>::</w:t>
      </w:r>
      <w:r>
        <w:t xml:space="preserve"> </w:t>
      </w:r>
      <w:r>
        <w:rPr>
          <w:kern w:val="0"/>
        </w:rPr>
        <w:t>releaseFileWriter</w:t>
      </w:r>
      <w:r>
        <w:rPr>
          <w:rFonts w:hint="eastAsia"/>
          <w:kern w:val="0"/>
        </w:rPr>
        <w:t>()</w:t>
      </w:r>
      <w:r>
        <w:rPr>
          <w:rFonts w:hint="eastAsia"/>
          <w:kern w:val="0"/>
        </w:rPr>
        <w:t>进行释放。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kern w:val="0"/>
        </w:rPr>
      </w:pPr>
      <w:r>
        <w:rPr>
          <w:rFonts w:hint="eastAsia"/>
          <w:kern w:val="0"/>
        </w:rPr>
        <w:t>尽可能重复使用一个</w:t>
      </w:r>
      <w:r>
        <w:rPr>
          <w:kern w:val="0"/>
        </w:rPr>
        <w:t>CArchiveFileWriter</w:t>
      </w:r>
      <w:r>
        <w:rPr>
          <w:rFonts w:hint="eastAsia"/>
          <w:kern w:val="0"/>
        </w:rPr>
        <w:t>对象，避免反复初始化和销毁</w:t>
      </w:r>
      <w:r>
        <w:rPr>
          <w:kern w:val="0"/>
        </w:rPr>
        <w:t>CArchiveFileWriter</w:t>
      </w:r>
      <w:r>
        <w:rPr>
          <w:rFonts w:hint="eastAsia"/>
          <w:kern w:val="0"/>
        </w:rPr>
        <w:t>对象。</w:t>
      </w:r>
      <w:r>
        <w:rPr>
          <w:rFonts w:hint="eastAsia"/>
          <w:color w:val="FF0000"/>
          <w:kern w:val="0"/>
        </w:rPr>
        <w:t>7.0</w:t>
      </w:r>
      <w:r>
        <w:rPr>
          <w:rFonts w:hint="eastAsia"/>
          <w:color w:val="FF0000"/>
          <w:kern w:val="0"/>
        </w:rPr>
        <w:t>版本前，如果频繁初始化和销毁可能导致性能急剧下降。</w:t>
      </w:r>
      <w:r>
        <w:rPr>
          <w:rFonts w:hint="eastAsia"/>
          <w:kern w:val="0"/>
        </w:rPr>
        <w:t>即使存在写入失败，</w:t>
      </w:r>
      <w:r>
        <w:rPr>
          <w:kern w:val="0"/>
        </w:rPr>
        <w:t>CArchiveFileWriter</w:t>
      </w:r>
      <w:r>
        <w:rPr>
          <w:rFonts w:hint="eastAsia"/>
          <w:kern w:val="0"/>
        </w:rPr>
        <w:t>仍可用于下一次写入</w:t>
      </w:r>
    </w:p>
    <w:p w:rsidR="007E0034" w:rsidRDefault="007E0034"/>
    <w:p w:rsidR="007E0034" w:rsidRDefault="00920904">
      <w:pPr>
        <w:pStyle w:val="4"/>
      </w:pPr>
      <w:r>
        <w:rPr>
          <w:rFonts w:hint="eastAsia"/>
        </w:rPr>
        <w:t>初始化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bCs/>
        </w:rPr>
      </w:pPr>
      <w:proofErr w:type="gramStart"/>
      <w:r>
        <w:rPr>
          <w:bCs/>
        </w:rPr>
        <w:t>bool</w:t>
      </w:r>
      <w:proofErr w:type="gramEnd"/>
      <w:r>
        <w:rPr>
          <w:bCs/>
        </w:rPr>
        <w:t xml:space="preserve"> CArchiveFileWriter</w:t>
      </w:r>
      <w:r>
        <w:rPr>
          <w:rFonts w:hint="eastAsia"/>
          <w:bCs/>
        </w:rPr>
        <w:t>::init</w:t>
      </w:r>
      <w:r>
        <w:rPr>
          <w:bCs/>
        </w:rPr>
        <w:t>(</w:t>
      </w:r>
      <w:r>
        <w:rPr>
          <w:bCs/>
        </w:rPr>
        <w:tab/>
        <w:t>const uint16_t n,</w:t>
      </w:r>
    </w:p>
    <w:p w:rsidR="007E0034" w:rsidRDefault="00920904">
      <w:pPr>
        <w:pStyle w:val="ab"/>
        <w:ind w:left="84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ab/>
      </w:r>
      <w:proofErr w:type="gramStart"/>
      <w:r>
        <w:rPr>
          <w:bCs/>
        </w:rPr>
        <w:t>const</w:t>
      </w:r>
      <w:proofErr w:type="gramEnd"/>
      <w:r>
        <w:rPr>
          <w:bCs/>
        </w:rPr>
        <w:t xml:space="preserve"> uint16_t m,</w:t>
      </w:r>
    </w:p>
    <w:p w:rsidR="007E0034" w:rsidRDefault="00920904">
      <w:pPr>
        <w:pStyle w:val="ab"/>
        <w:ind w:left="840"/>
        <w:rPr>
          <w:rStyle w:val="a7"/>
          <w:b w:val="0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ab/>
      </w:r>
      <w:proofErr w:type="gramStart"/>
      <w:r>
        <w:rPr>
          <w:bCs/>
        </w:rPr>
        <w:t>const</w:t>
      </w:r>
      <w:proofErr w:type="gramEnd"/>
      <w:r>
        <w:rPr>
          <w:bCs/>
        </w:rPr>
        <w:t xml:space="preserve"> std::string&amp; bucketname);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初始化小文件打包对象，指定</w:t>
      </w:r>
      <w:r>
        <w:rPr>
          <w:rFonts w:hint="eastAsia"/>
        </w:rPr>
        <w:t>N+M</w:t>
      </w:r>
      <w:r>
        <w:rPr>
          <w:rFonts w:hint="eastAsia"/>
        </w:rPr>
        <w:t>以及文件所属的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bCs/>
              </w:rPr>
              <w:t>n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N+M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N+M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bCs/>
              </w:rPr>
              <w:t>bucketname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已经存在的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名，用于存储打包后的文件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Dahua::EFS::CArchiveFileWriter* writer = NULL;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writer = Dahua::EFS::CArchiveManager::instance().createFileWriter( efs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NULL != writer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指定</w:t>
            </w:r>
            <w:r>
              <w:rPr>
                <w:rFonts w:hint="eastAsia"/>
                <w:sz w:val="18"/>
                <w:szCs w:val="18"/>
              </w:rPr>
              <w:t>N+M</w:t>
            </w:r>
            <w:r>
              <w:rPr>
                <w:rFonts w:hint="eastAsia"/>
                <w:sz w:val="18"/>
                <w:szCs w:val="18"/>
              </w:rPr>
              <w:t>以及</w:t>
            </w:r>
            <w:r>
              <w:rPr>
                <w:rFonts w:hint="eastAsia"/>
                <w:sz w:val="18"/>
                <w:szCs w:val="18"/>
              </w:rPr>
              <w:t>bucket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bucket</w:t>
            </w:r>
            <w:r>
              <w:rPr>
                <w:rFonts w:hint="eastAsia"/>
                <w:sz w:val="18"/>
                <w:szCs w:val="18"/>
              </w:rPr>
              <w:t>必须是已经存在的。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if( </w:t>
            </w:r>
            <w:r>
              <w:rPr>
                <w:color w:val="FF0000"/>
                <w:sz w:val="18"/>
                <w:szCs w:val="18"/>
              </w:rPr>
              <w:t>writer-&gt;init( 3, 1, bucket_name )</w:t>
            </w:r>
            <w:r>
              <w:rPr>
                <w:sz w:val="18"/>
                <w:szCs w:val="18"/>
              </w:rPr>
              <w:t xml:space="preserve">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使用该</w:t>
            </w:r>
            <w:r>
              <w:rPr>
                <w:rFonts w:hint="eastAsia"/>
                <w:sz w:val="18"/>
                <w:szCs w:val="18"/>
              </w:rPr>
              <w:t>writer</w:t>
            </w:r>
            <w:r>
              <w:rPr>
                <w:rFonts w:hint="eastAsia"/>
                <w:sz w:val="18"/>
                <w:szCs w:val="18"/>
              </w:rPr>
              <w:t>进行写入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}else{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初始化失败，不可使用该</w:t>
            </w:r>
            <w:r>
              <w:rPr>
                <w:rFonts w:hint="eastAsia"/>
                <w:sz w:val="18"/>
                <w:szCs w:val="18"/>
              </w:rPr>
              <w:t>writer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一旦在该接口中指定</w:t>
      </w:r>
      <w:r>
        <w:rPr>
          <w:rFonts w:hint="eastAsia"/>
        </w:rPr>
        <w:t>N+M</w:t>
      </w:r>
      <w:r>
        <w:rPr>
          <w:rFonts w:hint="eastAsia"/>
        </w:rPr>
        <w:t>后，该</w:t>
      </w:r>
      <w:r>
        <w:rPr>
          <w:rFonts w:hint="eastAsia"/>
        </w:rPr>
        <w:t>CArchiveFileWriter</w:t>
      </w:r>
      <w:r>
        <w:rPr>
          <w:rFonts w:hint="eastAsia"/>
        </w:rPr>
        <w:t>的</w:t>
      </w:r>
      <w:r>
        <w:rPr>
          <w:rFonts w:hint="eastAsia"/>
        </w:rPr>
        <w:t>N+M</w:t>
      </w:r>
      <w:r>
        <w:rPr>
          <w:rFonts w:hint="eastAsia"/>
        </w:rPr>
        <w:t>不可再改变，当前只支持</w:t>
      </w:r>
      <w:r>
        <w:rPr>
          <w:rFonts w:hint="eastAsia"/>
        </w:rPr>
        <w:t>3+1</w:t>
      </w:r>
      <w:r>
        <w:rPr>
          <w:rFonts w:hint="eastAsia"/>
        </w:rPr>
        <w:t>和</w:t>
      </w:r>
      <w:r>
        <w:rPr>
          <w:rFonts w:hint="eastAsia"/>
        </w:rPr>
        <w:t>7+2</w:t>
      </w:r>
      <w:r>
        <w:rPr>
          <w:rFonts w:hint="eastAsia"/>
        </w:rPr>
        <w:t>模式，其余模式会返回失败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在该接口中指定的</w:t>
      </w:r>
      <w:r>
        <w:rPr>
          <w:rFonts w:hint="eastAsia"/>
        </w:rPr>
        <w:t>bucket</w:t>
      </w:r>
      <w:r>
        <w:rPr>
          <w:rFonts w:hint="eastAsia"/>
        </w:rPr>
        <w:t>，可以通过</w:t>
      </w:r>
      <w:r>
        <w:rPr>
          <w:rFonts w:hint="eastAsia"/>
        </w:rPr>
        <w:t>CArchiveFileWriter::getBucket()</w:t>
      </w:r>
      <w:r>
        <w:t xml:space="preserve"> </w:t>
      </w:r>
      <w:r>
        <w:rPr>
          <w:rFonts w:hint="eastAsia"/>
        </w:rPr>
        <w:t>获取其名字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bucket</w:t>
      </w:r>
      <w:r>
        <w:rPr>
          <w:rFonts w:hint="eastAsia"/>
        </w:rPr>
        <w:t>可通过</w:t>
      </w:r>
      <w:r>
        <w:rPr>
          <w:rFonts w:hint="eastAsia"/>
        </w:rPr>
        <w:t>CArchiveFileWriter::setBucket()</w:t>
      </w:r>
      <w:r>
        <w:rPr>
          <w:rFonts w:hint="eastAsia"/>
        </w:rPr>
        <w:t>重新设置，仍需保证设置的</w:t>
      </w:r>
      <w:r>
        <w:rPr>
          <w:rFonts w:hint="eastAsia"/>
        </w:rPr>
        <w:t>bucket</w:t>
      </w:r>
      <w:r>
        <w:rPr>
          <w:rFonts w:hint="eastAsia"/>
        </w:rPr>
        <w:t>是已经存在的。</w:t>
      </w:r>
      <w:r>
        <w:rPr>
          <w:rFonts w:hint="eastAsia"/>
          <w:color w:val="FF0000"/>
        </w:rPr>
        <w:t>不推荐</w:t>
      </w:r>
      <w:r>
        <w:rPr>
          <w:rFonts w:hint="eastAsia"/>
        </w:rPr>
        <w:t>对一个</w:t>
      </w:r>
      <w:r>
        <w:rPr>
          <w:rFonts w:hint="eastAsia"/>
        </w:rPr>
        <w:t>CArchiveFileWriter</w:t>
      </w:r>
      <w:r>
        <w:rPr>
          <w:rFonts w:hint="eastAsia"/>
        </w:rPr>
        <w:t>反复设置不同的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7E0034" w:rsidRDefault="00920904">
      <w:pPr>
        <w:pStyle w:val="4"/>
      </w:pPr>
      <w:r>
        <w:rPr>
          <w:rFonts w:hint="eastAsia"/>
        </w:rPr>
        <w:t>打开文件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ind w:left="840" w:firstLineChars="0" w:firstLine="0"/>
        <w:rPr>
          <w:rStyle w:val="a7"/>
          <w:b w:val="0"/>
        </w:rPr>
      </w:pPr>
      <w:proofErr w:type="gramStart"/>
      <w:r>
        <w:rPr>
          <w:bCs/>
        </w:rPr>
        <w:t>bool</w:t>
      </w:r>
      <w:proofErr w:type="gramEnd"/>
      <w:r>
        <w:rPr>
          <w:bCs/>
        </w:rPr>
        <w:t xml:space="preserve"> CArchiveFileWriter</w:t>
      </w:r>
      <w:r>
        <w:rPr>
          <w:rFonts w:hint="eastAsia"/>
          <w:bCs/>
        </w:rPr>
        <w:t>::open</w:t>
      </w:r>
      <w:r>
        <w:rPr>
          <w:bCs/>
        </w:rPr>
        <w:t>(const std::string&amp; suffix = "")</w:t>
      </w:r>
      <w:r>
        <w:rPr>
          <w:rFonts w:hint="eastAsia"/>
          <w:bCs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打开文件，</w:t>
      </w:r>
      <w:r>
        <w:rPr>
          <w:rFonts w:hint="eastAsia"/>
        </w:rPr>
        <w:t>suffix</w:t>
      </w:r>
      <w:r>
        <w:rPr>
          <w:rFonts w:hint="eastAsia"/>
        </w:rPr>
        <w:t>指定该文件的后缀。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t>suffix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指定返回的文件名的后缀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if( </w:t>
            </w:r>
            <w:r>
              <w:rPr>
                <w:color w:val="FF0000"/>
                <w:sz w:val="18"/>
                <w:szCs w:val="18"/>
              </w:rPr>
              <w:t xml:space="preserve">writer-&gt;open( "jpg") </w:t>
            </w:r>
            <w:r>
              <w:rPr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打开成功，开始写入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该接口指定的参数主要用于拼接</w:t>
      </w:r>
      <w:r>
        <w:rPr>
          <w:rFonts w:hint="eastAsia"/>
        </w:rPr>
        <w:t>close()</w:t>
      </w:r>
      <w:r>
        <w:rPr>
          <w:rFonts w:hint="eastAsia"/>
        </w:rPr>
        <w:t>时返回的文件名，以便其他程序能正确处理文件，比如以</w:t>
      </w:r>
      <w:r>
        <w:rPr>
          <w:rFonts w:hint="eastAsia"/>
        </w:rPr>
        <w:t>jpg</w:t>
      </w:r>
      <w:r>
        <w:rPr>
          <w:rFonts w:hint="eastAsia"/>
        </w:rPr>
        <w:t>作为后缀，可以使得其他程序能以</w:t>
      </w:r>
      <w:r>
        <w:rPr>
          <w:rFonts w:hint="eastAsia"/>
        </w:rPr>
        <w:t>jpg</w:t>
      </w:r>
      <w:r>
        <w:rPr>
          <w:rFonts w:hint="eastAsia"/>
        </w:rPr>
        <w:t>格式解析文件。</w:t>
      </w:r>
    </w:p>
    <w:p w:rsidR="007E0034" w:rsidRDefault="00920904">
      <w:pPr>
        <w:pStyle w:val="4"/>
      </w:pPr>
      <w:r>
        <w:rPr>
          <w:rFonts w:hint="eastAsia"/>
        </w:rPr>
        <w:t>写文件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ind w:left="840" w:firstLineChars="0" w:firstLine="0"/>
        <w:rPr>
          <w:rStyle w:val="a7"/>
          <w:b w:val="0"/>
        </w:rPr>
      </w:pPr>
      <w:proofErr w:type="gramStart"/>
      <w:r>
        <w:rPr>
          <w:rFonts w:hint="eastAsia"/>
          <w:bCs/>
        </w:rPr>
        <w:t>int</w:t>
      </w:r>
      <w:proofErr w:type="gramEnd"/>
      <w:r>
        <w:rPr>
          <w:bCs/>
        </w:rPr>
        <w:t xml:space="preserve"> CArchiveFileWriter</w:t>
      </w:r>
      <w:r>
        <w:rPr>
          <w:rFonts w:hint="eastAsia"/>
          <w:bCs/>
        </w:rPr>
        <w:t>::write</w:t>
      </w:r>
      <w:r>
        <w:rPr>
          <w:bCs/>
        </w:rPr>
        <w:t>(const char* buffer, const uint32_t length)</w:t>
      </w:r>
      <w:r>
        <w:rPr>
          <w:rFonts w:hint="eastAsia"/>
          <w:bCs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写入指定长度的数据。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t>buffer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数据缓存地址，不能为</w:t>
            </w:r>
            <w:r>
              <w:rPr>
                <w:rFonts w:hint="eastAsia"/>
              </w:rPr>
              <w:t>NULL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length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待写入的数据长度，不能为</w:t>
            </w:r>
            <w:r>
              <w:rPr>
                <w:rFonts w:hint="eastAsia"/>
              </w:rPr>
              <w:t>0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&gt;0</w:t>
      </w:r>
      <w:r>
        <w:rPr>
          <w:rFonts w:hint="eastAsia"/>
        </w:rPr>
        <w:t>：实际写入的长度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&lt;0</w:t>
      </w:r>
      <w:r>
        <w:rPr>
          <w:rFonts w:hint="eastAsia"/>
        </w:rPr>
        <w:t>：失败。需关闭，不可再写。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uint32_t want_write_len = 1 &lt;&lt; 20; // </w:t>
            </w:r>
            <w:r>
              <w:rPr>
                <w:rFonts w:hint="eastAsia"/>
                <w:sz w:val="18"/>
                <w:szCs w:val="18"/>
              </w:rPr>
              <w:t>文件大小为</w:t>
            </w:r>
            <w:r>
              <w:rPr>
                <w:rFonts w:hint="eastAsia"/>
                <w:sz w:val="18"/>
                <w:szCs w:val="18"/>
              </w:rPr>
              <w:t>1M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uint32_t write_once_len = 12288; // </w:t>
            </w:r>
            <w:r>
              <w:rPr>
                <w:rFonts w:hint="eastAsia"/>
                <w:sz w:val="18"/>
                <w:szCs w:val="18"/>
              </w:rPr>
              <w:t>推荐每次写入</w:t>
            </w:r>
            <w:r>
              <w:rPr>
                <w:rFonts w:hint="eastAsia"/>
                <w:sz w:val="18"/>
                <w:szCs w:val="18"/>
              </w:rPr>
              <w:t>N*4k</w:t>
            </w:r>
            <w:r>
              <w:rPr>
                <w:rFonts w:hint="eastAsia"/>
                <w:sz w:val="18"/>
                <w:szCs w:val="18"/>
              </w:rPr>
              <w:t>倍数的数据，此处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3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char* buf = new char[write_once_len]; // </w:t>
            </w:r>
            <w:r>
              <w:rPr>
                <w:rFonts w:hint="eastAsia"/>
                <w:sz w:val="18"/>
                <w:szCs w:val="18"/>
              </w:rPr>
              <w:t>待写入数据的缓存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uint32_t write_once_offset = write_once_len; // </w:t>
            </w:r>
            <w:r>
              <w:rPr>
                <w:rFonts w:hint="eastAsia"/>
                <w:sz w:val="18"/>
                <w:szCs w:val="18"/>
              </w:rPr>
              <w:t>初始设为</w:t>
            </w:r>
            <w:r>
              <w:rPr>
                <w:rFonts w:hint="eastAsia"/>
                <w:sz w:val="18"/>
                <w:szCs w:val="18"/>
              </w:rPr>
              <w:t>write_once_len</w:t>
            </w:r>
            <w:r>
              <w:rPr>
                <w:rFonts w:hint="eastAsia"/>
                <w:sz w:val="18"/>
                <w:szCs w:val="18"/>
              </w:rPr>
              <w:t>，保证进入读取原始数据的分支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uint32_t write_len = 0; // </w:t>
            </w:r>
            <w:r>
              <w:rPr>
                <w:rFonts w:hint="eastAsia"/>
                <w:sz w:val="18"/>
                <w:szCs w:val="18"/>
              </w:rPr>
              <w:t>已写入的总长度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while( write_len &lt; want_write_len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if( write_once_offset == write_once_len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write_once_offset = 0;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uint32_t left_write_len = want_write_len - write_len;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每次写的长度不能超过剩余需要写的长度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write_once_len = write_once_len &gt; left_write_</w:t>
            </w:r>
            <w:proofErr w:type="gramStart"/>
            <w:r>
              <w:rPr>
                <w:sz w:val="18"/>
                <w:szCs w:val="18"/>
              </w:rPr>
              <w:t>len ?</w:t>
            </w:r>
            <w:proofErr w:type="gramEnd"/>
            <w:r>
              <w:rPr>
                <w:sz w:val="18"/>
                <w:szCs w:val="18"/>
              </w:rPr>
              <w:t xml:space="preserve"> left_write_len : write_once_len;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读取原始数据，此处以</w:t>
            </w:r>
            <w:r>
              <w:rPr>
                <w:rFonts w:hint="eastAsia"/>
                <w:sz w:val="18"/>
                <w:szCs w:val="18"/>
              </w:rPr>
              <w:t>memset</w:t>
            </w:r>
            <w:r>
              <w:rPr>
                <w:rFonts w:hint="eastAsia"/>
                <w:sz w:val="18"/>
                <w:szCs w:val="18"/>
              </w:rPr>
              <w:t>模拟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memset( buf, 0, write_once_len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color w:val="FF0000"/>
                <w:sz w:val="18"/>
                <w:szCs w:val="18"/>
              </w:rPr>
              <w:t>int ret = writer-&gt;write( buf + write_once_offset, write_once_len - write_once_offset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if( 0 &gt;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std::cout &lt;&lt; "write failed\n";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break;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write_once_offset += ret;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write_len += ret;</w:t>
            </w:r>
            <w:r>
              <w:rPr>
                <w:sz w:val="18"/>
                <w:szCs w:val="18"/>
              </w:rPr>
              <w:tab/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7.2</w:t>
      </w:r>
      <w:r>
        <w:rPr>
          <w:rFonts w:hint="eastAsia"/>
        </w:rPr>
        <w:t>版本之前，该接口为异步写入，缓存未满的情况下，总是返回成功，但其实际写入结果未知。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全部写入的数据长度不能超过</w:t>
      </w:r>
      <w:r>
        <w:rPr>
          <w:rFonts w:hint="eastAsia"/>
        </w:rPr>
        <w:t>100MB</w:t>
      </w:r>
      <w:r>
        <w:rPr>
          <w:rFonts w:hint="eastAsia"/>
        </w:rPr>
        <w:t>，超过时会返回失败。</w:t>
      </w:r>
    </w:p>
    <w:p w:rsidR="007E0034" w:rsidRDefault="00920904">
      <w:pPr>
        <w:pStyle w:val="4"/>
      </w:pPr>
      <w:r>
        <w:rPr>
          <w:rFonts w:hint="eastAsia"/>
        </w:rPr>
        <w:t>关闭文件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ind w:left="840" w:firstLineChars="0" w:firstLine="0"/>
        <w:rPr>
          <w:rStyle w:val="a7"/>
          <w:b w:val="0"/>
        </w:rPr>
      </w:pPr>
      <w:proofErr w:type="gramStart"/>
      <w:r>
        <w:rPr>
          <w:bCs/>
        </w:rPr>
        <w:t>bool</w:t>
      </w:r>
      <w:proofErr w:type="gramEnd"/>
      <w:r>
        <w:rPr>
          <w:bCs/>
        </w:rPr>
        <w:t xml:space="preserve"> CArchiveFileWriter</w:t>
      </w:r>
      <w:r>
        <w:rPr>
          <w:rFonts w:hint="eastAsia"/>
          <w:bCs/>
        </w:rPr>
        <w:t>::close</w:t>
      </w:r>
      <w:r>
        <w:rPr>
          <w:bCs/>
        </w:rPr>
        <w:t>(std::string&amp; filename)</w:t>
      </w:r>
      <w:r>
        <w:rPr>
          <w:rFonts w:hint="eastAsia"/>
          <w:bCs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关闭文件，并返回文件名。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t>filename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[OUT ]</w:t>
            </w:r>
            <w:r>
              <w:t xml:space="preserve"> </w:t>
            </w:r>
            <w:r>
              <w:rPr>
                <w:rFonts w:hint="eastAsia"/>
              </w:rPr>
              <w:t>返回的文件名。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</w:t>
      </w:r>
      <w:r>
        <w:rPr>
          <w:rFonts w:hint="eastAsia"/>
          <w:bCs/>
        </w:rPr>
        <w:t>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std::string filename;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if( </w:t>
            </w:r>
            <w:r>
              <w:rPr>
                <w:color w:val="FF0000"/>
                <w:sz w:val="18"/>
                <w:szCs w:val="18"/>
              </w:rPr>
              <w:t xml:space="preserve">writer-&gt;close( filename ) </w:t>
            </w:r>
            <w:r>
              <w:rPr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获取到文件名，可根据该文件名进行读取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close()</w:t>
      </w:r>
      <w:r>
        <w:rPr>
          <w:rFonts w:hint="eastAsia"/>
        </w:rPr>
        <w:t>并不保证文件已经写入云存储，因此获取到文件名后，可能暂时无法读取，且可能因为异步写入失败导致永远无法读取。</w:t>
      </w:r>
      <w:r>
        <w:rPr>
          <w:rFonts w:hint="eastAsia"/>
        </w:rPr>
        <w:t>7.2</w:t>
      </w:r>
      <w:r>
        <w:rPr>
          <w:rFonts w:hint="eastAsia"/>
        </w:rPr>
        <w:t>版本之后有效解决该问题。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一旦</w:t>
      </w:r>
      <w:r>
        <w:rPr>
          <w:rFonts w:hint="eastAsia"/>
        </w:rPr>
        <w:t>open()</w:t>
      </w:r>
      <w:r>
        <w:rPr>
          <w:rFonts w:hint="eastAsia"/>
        </w:rPr>
        <w:t>成功，则必须调用</w:t>
      </w:r>
      <w:r>
        <w:rPr>
          <w:rFonts w:hint="eastAsia"/>
        </w:rPr>
        <w:t>close()</w:t>
      </w:r>
      <w:r>
        <w:rPr>
          <w:rFonts w:hint="eastAsia"/>
        </w:rPr>
        <w:t>，否则会导致下一次</w:t>
      </w:r>
      <w:r>
        <w:rPr>
          <w:rFonts w:hint="eastAsia"/>
        </w:rPr>
        <w:t>open()</w:t>
      </w:r>
      <w:r>
        <w:rPr>
          <w:rFonts w:hint="eastAsia"/>
        </w:rPr>
        <w:t>失败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write()</w:t>
      </w:r>
      <w:r>
        <w:rPr>
          <w:rFonts w:hint="eastAsia"/>
        </w:rPr>
        <w:t>失败，仍需调用</w:t>
      </w:r>
      <w:r>
        <w:rPr>
          <w:rFonts w:hint="eastAsia"/>
        </w:rPr>
        <w:t>close()</w:t>
      </w:r>
      <w:r>
        <w:rPr>
          <w:rFonts w:hint="eastAsia"/>
        </w:rPr>
        <w:t>，此时</w:t>
      </w:r>
      <w:r>
        <w:rPr>
          <w:rFonts w:hint="eastAsia"/>
        </w:rPr>
        <w:t>close()</w:t>
      </w:r>
      <w:r>
        <w:rPr>
          <w:rFonts w:hint="eastAsia"/>
        </w:rPr>
        <w:t>返回的文件名只能读取到已经写入的数据。</w:t>
      </w:r>
    </w:p>
    <w:p w:rsidR="007E0034" w:rsidRDefault="00920904">
      <w:pPr>
        <w:pStyle w:val="4"/>
      </w:pPr>
      <w:r>
        <w:rPr>
          <w:rFonts w:hint="eastAsia"/>
        </w:rPr>
        <w:t>释放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bool</w:t>
      </w:r>
      <w:proofErr w:type="gramEnd"/>
      <w:r>
        <w:rPr>
          <w:rStyle w:val="a7"/>
          <w:b w:val="0"/>
          <w:bCs w:val="0"/>
          <w:kern w:val="0"/>
        </w:rPr>
        <w:t xml:space="preserve"> </w:t>
      </w:r>
      <w:r>
        <w:rPr>
          <w:kern w:val="0"/>
        </w:rPr>
        <w:t>CArchiveManager</w:t>
      </w:r>
      <w:r>
        <w:rPr>
          <w:rFonts w:hint="eastAsia"/>
          <w:kern w:val="0"/>
        </w:rPr>
        <w:t>::</w:t>
      </w:r>
      <w:r>
        <w:rPr>
          <w:rStyle w:val="a7"/>
          <w:b w:val="0"/>
          <w:bCs w:val="0"/>
          <w:kern w:val="0"/>
        </w:rPr>
        <w:t>releaseFileWriter(CArchiveFileWriter *ptr);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释放</w:t>
      </w:r>
      <w:r>
        <w:rPr>
          <w:rFonts w:hint="eastAsia"/>
        </w:rPr>
        <w:t>CArchiveFileWriter</w:t>
      </w:r>
      <w:r>
        <w:rPr>
          <w:rFonts w:hint="eastAsia"/>
        </w:rPr>
        <w:t>占用的资源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kern w:val="0"/>
              </w:rPr>
              <w:t>ptr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小文件打包对象的指针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true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false</w:t>
      </w:r>
      <w:r>
        <w:rPr>
          <w:rFonts w:hint="eastAsia"/>
          <w:bCs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 efs</w:t>
            </w:r>
            <w:r>
              <w:rPr>
                <w:rFonts w:hint="eastAsia"/>
                <w:sz w:val="18"/>
                <w:szCs w:val="18"/>
              </w:rPr>
              <w:t>必须是已经初始化好的</w:t>
            </w:r>
            <w:r>
              <w:rPr>
                <w:rFonts w:hint="eastAsia"/>
                <w:sz w:val="18"/>
                <w:szCs w:val="18"/>
              </w:rPr>
              <w:t>CEFileSystem</w:t>
            </w:r>
            <w:r>
              <w:rPr>
                <w:rFonts w:hint="eastAsia"/>
                <w:sz w:val="18"/>
                <w:szCs w:val="18"/>
              </w:rPr>
              <w:t>对象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Dahua::EFS::CArchiveFileWriter* writer = NULL;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writer = Dahua::EFS::CArchiveManager::instance().createFileWriter( efs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NULL != wirter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创建成功，一旦使用结束后，需要释放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color w:val="FF0000"/>
                <w:sz w:val="18"/>
                <w:szCs w:val="18"/>
              </w:rPr>
              <w:t>Dahua::EFS::CArchiveManager::instance().releaseFileWriter( writer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  <w:kern w:val="0"/>
        </w:rPr>
        <w:t>一旦</w:t>
      </w:r>
      <w:r>
        <w:rPr>
          <w:kern w:val="0"/>
        </w:rPr>
        <w:t>CArchiveManager</w:t>
      </w:r>
      <w:r>
        <w:rPr>
          <w:rFonts w:hint="eastAsia"/>
          <w:kern w:val="0"/>
        </w:rPr>
        <w:t>::</w:t>
      </w:r>
      <w:r>
        <w:rPr>
          <w:kern w:val="0"/>
        </w:rPr>
        <w:t>createFileWriter</w:t>
      </w:r>
      <w:r>
        <w:rPr>
          <w:rFonts w:hint="eastAsia"/>
          <w:kern w:val="0"/>
        </w:rPr>
        <w:t>()</w:t>
      </w:r>
      <w:r>
        <w:rPr>
          <w:rFonts w:hint="eastAsia"/>
          <w:kern w:val="0"/>
        </w:rPr>
        <w:t>返回非</w:t>
      </w:r>
      <w:r>
        <w:rPr>
          <w:rFonts w:hint="eastAsia"/>
          <w:kern w:val="0"/>
        </w:rPr>
        <w:t>NULL</w:t>
      </w:r>
      <w:r>
        <w:rPr>
          <w:rFonts w:hint="eastAsia"/>
          <w:kern w:val="0"/>
        </w:rPr>
        <w:t>，则必须调用该接口，否则会导致</w:t>
      </w:r>
      <w:r>
        <w:rPr>
          <w:rFonts w:hint="eastAsia"/>
          <w:color w:val="FF0000"/>
          <w:kern w:val="0"/>
        </w:rPr>
        <w:t>内存泄露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该接口必须在</w:t>
      </w:r>
      <w:r>
        <w:rPr>
          <w:rFonts w:hint="eastAsia"/>
        </w:rPr>
        <w:t>CEFileSystem::close()</w:t>
      </w:r>
      <w:r>
        <w:rPr>
          <w:rFonts w:hint="eastAsia"/>
        </w:rPr>
        <w:t>前调用。</w:t>
      </w:r>
    </w:p>
    <w:p w:rsidR="007E0034" w:rsidRDefault="007E0034">
      <w:pPr>
        <w:pStyle w:val="ab"/>
        <w:ind w:left="1260" w:firstLineChars="0" w:firstLine="0"/>
        <w:rPr>
          <w:kern w:val="0"/>
        </w:rPr>
      </w:pPr>
    </w:p>
    <w:p w:rsidR="007E0034" w:rsidRDefault="00920904">
      <w:pPr>
        <w:pStyle w:val="4"/>
      </w:pPr>
      <w:r>
        <w:rPr>
          <w:rFonts w:hint="eastAsia"/>
        </w:rPr>
        <w:lastRenderedPageBreak/>
        <w:t>设置打包使用的</w:t>
      </w:r>
      <w:r>
        <w:rPr>
          <w:rFonts w:hint="eastAsia"/>
        </w:rPr>
        <w:t>Bucket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bool</w:t>
      </w:r>
      <w:proofErr w:type="gramEnd"/>
      <w:r>
        <w:rPr>
          <w:rStyle w:val="a7"/>
          <w:b w:val="0"/>
          <w:bCs w:val="0"/>
          <w:kern w:val="0"/>
        </w:rPr>
        <w:t xml:space="preserve"> </w:t>
      </w:r>
      <w:r>
        <w:rPr>
          <w:bCs/>
        </w:rPr>
        <w:t>CArchiveFileWriter</w:t>
      </w:r>
      <w:r>
        <w:rPr>
          <w:rFonts w:hint="eastAsia"/>
          <w:kern w:val="0"/>
        </w:rPr>
        <w:t>::</w:t>
      </w:r>
      <w:r>
        <w:rPr>
          <w:rStyle w:val="a7"/>
          <w:rFonts w:hint="eastAsia"/>
          <w:b w:val="0"/>
          <w:bCs w:val="0"/>
          <w:kern w:val="0"/>
        </w:rPr>
        <w:t>setBucket</w:t>
      </w:r>
      <w:r>
        <w:rPr>
          <w:rStyle w:val="a7"/>
          <w:b w:val="0"/>
          <w:bCs w:val="0"/>
          <w:kern w:val="0"/>
        </w:rPr>
        <w:t>(const std::string&amp; bucketname);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设置打包后的文件存储的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Style w:val="a7"/>
                <w:b w:val="0"/>
                <w:bCs w:val="0"/>
                <w:kern w:val="0"/>
              </w:rPr>
              <w:t>bucketname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 bucket</w:t>
            </w:r>
            <w:r>
              <w:rPr>
                <w:rFonts w:hint="eastAsia"/>
              </w:rPr>
              <w:t>名。必须是已经存在的</w:t>
            </w:r>
            <w:r>
              <w:rPr>
                <w:rFonts w:hint="eastAsia"/>
              </w:rPr>
              <w:t>bucket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true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false</w:t>
      </w:r>
      <w:r>
        <w:rPr>
          <w:rFonts w:hint="eastAsia"/>
          <w:bCs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std::string bucket_name =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20180724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if( 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writer-&gt;setBucket( bucket_name ) </w:t>
            </w:r>
            <w:r>
              <w:rPr>
                <w:rFonts w:hint="eastAsia"/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// </w:t>
            </w:r>
            <w:r>
              <w:rPr>
                <w:rFonts w:hint="eastAsia"/>
                <w:sz w:val="18"/>
                <w:szCs w:val="18"/>
              </w:rPr>
              <w:t>设置成功后，打包后的文件将会存储在新</w:t>
            </w:r>
            <w:r>
              <w:rPr>
                <w:rFonts w:hint="eastAsia"/>
                <w:sz w:val="18"/>
                <w:szCs w:val="18"/>
              </w:rPr>
              <w:t>bucket</w:t>
            </w:r>
            <w:r>
              <w:rPr>
                <w:rFonts w:hint="eastAsia"/>
                <w:sz w:val="18"/>
                <w:szCs w:val="18"/>
              </w:rPr>
              <w:t>中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}else{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// </w:t>
            </w:r>
            <w:r>
              <w:rPr>
                <w:rFonts w:hint="eastAsia"/>
                <w:sz w:val="18"/>
                <w:szCs w:val="18"/>
              </w:rPr>
              <w:t>设置失败，则打包后的文件仍存储在原先的</w:t>
            </w:r>
            <w:r>
              <w:rPr>
                <w:rFonts w:hint="eastAsia"/>
                <w:sz w:val="18"/>
                <w:szCs w:val="18"/>
              </w:rPr>
              <w:t>bucket</w:t>
            </w:r>
            <w:r>
              <w:rPr>
                <w:rFonts w:hint="eastAsia"/>
                <w:sz w:val="18"/>
                <w:szCs w:val="18"/>
              </w:rPr>
              <w:t>中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不推荐对一个</w:t>
      </w:r>
      <w:r>
        <w:rPr>
          <w:bCs/>
        </w:rPr>
        <w:t>CArchiveFileWriter</w:t>
      </w:r>
      <w:r>
        <w:rPr>
          <w:rFonts w:hint="eastAsia"/>
          <w:bCs/>
        </w:rPr>
        <w:t>对象反复设置不同的</w:t>
      </w:r>
      <w:r>
        <w:rPr>
          <w:rFonts w:hint="eastAsia"/>
          <w:bCs/>
        </w:rPr>
        <w:t>Bucket</w:t>
      </w:r>
      <w:r>
        <w:rPr>
          <w:rFonts w:hint="eastAsia"/>
          <w:bCs/>
        </w:rPr>
        <w:t>。在</w:t>
      </w:r>
      <w:r>
        <w:rPr>
          <w:rFonts w:hint="eastAsia"/>
          <w:bCs/>
        </w:rPr>
        <w:t>7.2</w:t>
      </w:r>
      <w:r>
        <w:rPr>
          <w:rFonts w:hint="eastAsia"/>
          <w:bCs/>
        </w:rPr>
        <w:t>版本前，这会影响打包效果；在</w:t>
      </w:r>
      <w:r>
        <w:rPr>
          <w:rFonts w:hint="eastAsia"/>
          <w:bCs/>
        </w:rPr>
        <w:t>7.2</w:t>
      </w:r>
      <w:r>
        <w:rPr>
          <w:rFonts w:hint="eastAsia"/>
          <w:bCs/>
        </w:rPr>
        <w:t>版本后，没有影响。</w:t>
      </w:r>
    </w:p>
    <w:p w:rsidR="007E0034" w:rsidRDefault="00920904">
      <w:pPr>
        <w:pStyle w:val="4"/>
      </w:pPr>
      <w:r>
        <w:rPr>
          <w:rFonts w:hint="eastAsia"/>
        </w:rPr>
        <w:t>获取打包使用的</w:t>
      </w:r>
      <w:r>
        <w:rPr>
          <w:rFonts w:hint="eastAsia"/>
        </w:rPr>
        <w:t>Bucket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bool</w:t>
      </w:r>
      <w:proofErr w:type="gramEnd"/>
      <w:r>
        <w:rPr>
          <w:rStyle w:val="a7"/>
          <w:b w:val="0"/>
          <w:bCs w:val="0"/>
          <w:kern w:val="0"/>
        </w:rPr>
        <w:t xml:space="preserve"> </w:t>
      </w:r>
      <w:r>
        <w:rPr>
          <w:bCs/>
        </w:rPr>
        <w:t>CArchiveFileWriter</w:t>
      </w:r>
      <w:r>
        <w:rPr>
          <w:rFonts w:hint="eastAsia"/>
          <w:kern w:val="0"/>
        </w:rPr>
        <w:t>::</w:t>
      </w:r>
      <w:r>
        <w:t xml:space="preserve"> </w:t>
      </w:r>
      <w:r>
        <w:rPr>
          <w:rStyle w:val="a7"/>
          <w:b w:val="0"/>
          <w:bCs w:val="0"/>
          <w:kern w:val="0"/>
        </w:rPr>
        <w:t>getBucket( std::string&amp; bucketname )</w:t>
      </w:r>
      <w:r>
        <w:rPr>
          <w:rStyle w:val="a7"/>
          <w:rFonts w:hint="eastAsia"/>
          <w:b w:val="0"/>
          <w:bCs w:val="0"/>
          <w:kern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设置打包后的文件存储的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Style w:val="a7"/>
                <w:b w:val="0"/>
                <w:bCs w:val="0"/>
                <w:kern w:val="0"/>
              </w:rPr>
              <w:t>bucketname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 ] </w:t>
            </w:r>
            <w:r>
              <w:rPr>
                <w:rFonts w:hint="eastAsia"/>
              </w:rPr>
              <w:t>获取的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名。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true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false</w:t>
      </w:r>
      <w:r>
        <w:rPr>
          <w:rFonts w:hint="eastAsia"/>
          <w:bCs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std::string bucket_name;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if( 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writer-&gt;getBucket( bucket_name ) </w:t>
            </w:r>
            <w:r>
              <w:rPr>
                <w:rFonts w:hint="eastAsia"/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7E0034" w:rsidRDefault="007E0034"/>
    <w:p w:rsidR="007E0034" w:rsidRDefault="00920904">
      <w:pPr>
        <w:pStyle w:val="4"/>
      </w:pPr>
      <w:r>
        <w:rPr>
          <w:rFonts w:hint="eastAsia"/>
        </w:rPr>
        <w:t>获取域名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ind w:left="840" w:firstLineChars="0" w:firstLine="0"/>
        <w:rPr>
          <w:rStyle w:val="a7"/>
          <w:b w:val="0"/>
          <w:bCs w:val="0"/>
        </w:rPr>
      </w:pPr>
      <w:proofErr w:type="gramStart"/>
      <w:r>
        <w:t>bool</w:t>
      </w:r>
      <w:proofErr w:type="gramEnd"/>
      <w:r>
        <w:t xml:space="preserve"> </w:t>
      </w:r>
      <w:r>
        <w:rPr>
          <w:bCs/>
        </w:rPr>
        <w:t>CArchiveFileWriter</w:t>
      </w:r>
      <w:r>
        <w:rPr>
          <w:rFonts w:hint="eastAsia"/>
        </w:rPr>
        <w:t>::</w:t>
      </w:r>
      <w:r>
        <w:t>getRegionName( std::string&amp; regionname )</w:t>
      </w:r>
      <w:r>
        <w:rPr>
          <w:rStyle w:val="a7"/>
          <w:rFonts w:hint="eastAsia"/>
          <w:b w:val="0"/>
          <w:bCs w:val="0"/>
          <w:kern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获取创建小文件打包对象时指定的域名。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t>regionname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 ] </w:t>
            </w:r>
            <w:r>
              <w:rPr>
                <w:rFonts w:hint="eastAsia"/>
              </w:rPr>
              <w:t>获取的域名。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true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false</w:t>
      </w:r>
      <w:r>
        <w:rPr>
          <w:rFonts w:hint="eastAsia"/>
          <w:bCs/>
        </w:rPr>
        <w:t>：失败。</w:t>
      </w:r>
    </w:p>
    <w:p w:rsidR="007E0034" w:rsidRDefault="00920904">
      <w:pPr>
        <w:pStyle w:val="4"/>
      </w:pPr>
      <w:r>
        <w:rPr>
          <w:rFonts w:hint="eastAsia"/>
        </w:rPr>
        <w:t>设置最大能缓存的文件个数（</w:t>
      </w:r>
      <w:r>
        <w:rPr>
          <w:rFonts w:hint="eastAsia"/>
        </w:rPr>
        <w:t>7.0</w:t>
      </w:r>
      <w:r>
        <w:rPr>
          <w:rFonts w:hint="eastAsia"/>
        </w:rPr>
        <w:t>后已废弃）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</w:pPr>
      <w:proofErr w:type="gramStart"/>
      <w:r>
        <w:rPr>
          <w:rStyle w:val="a7"/>
          <w:b w:val="0"/>
          <w:bCs w:val="0"/>
          <w:kern w:val="0"/>
        </w:rPr>
        <w:t>bool</w:t>
      </w:r>
      <w:proofErr w:type="gramEnd"/>
      <w:r>
        <w:rPr>
          <w:rStyle w:val="a7"/>
          <w:b w:val="0"/>
          <w:bCs w:val="0"/>
          <w:kern w:val="0"/>
        </w:rPr>
        <w:t xml:space="preserve"> </w:t>
      </w:r>
      <w:r>
        <w:rPr>
          <w:bCs/>
        </w:rPr>
        <w:t>CArchiveFileWriter</w:t>
      </w:r>
      <w:r>
        <w:rPr>
          <w:rFonts w:hint="eastAsia"/>
          <w:kern w:val="0"/>
        </w:rPr>
        <w:t>::</w:t>
      </w:r>
      <w:r>
        <w:t xml:space="preserve"> setMaxCachedFilesNumber( const uint32_t number );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  <w:kern w:val="0"/>
        </w:rPr>
      </w:pPr>
      <w:r>
        <w:rPr>
          <w:rFonts w:hint="eastAsia"/>
          <w:b/>
          <w:kern w:val="0"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  <w:kern w:val="0"/>
        </w:rPr>
      </w:pPr>
      <w:r>
        <w:rPr>
          <w:rFonts w:hint="eastAsia"/>
          <w:kern w:val="0"/>
        </w:rPr>
        <w:t>已经调用该接口的程序，无需修改，调用会返回成功，但实际不生效。</w:t>
      </w:r>
    </w:p>
    <w:p w:rsidR="007E0034" w:rsidRDefault="00920904">
      <w:pPr>
        <w:pStyle w:val="4"/>
      </w:pPr>
      <w:r>
        <w:rPr>
          <w:rFonts w:hint="eastAsia"/>
        </w:rPr>
        <w:t>获取最大能缓存的文件个数（</w:t>
      </w:r>
      <w:r>
        <w:rPr>
          <w:rFonts w:hint="eastAsia"/>
        </w:rPr>
        <w:t>7.0</w:t>
      </w:r>
      <w:r>
        <w:rPr>
          <w:rFonts w:hint="eastAsia"/>
        </w:rPr>
        <w:t>后已废弃）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kern w:val="0"/>
        </w:rPr>
      </w:pPr>
      <w:r>
        <w:t>uint32_t</w:t>
      </w:r>
      <w:r>
        <w:rPr>
          <w:rFonts w:hint="eastAsia"/>
        </w:rPr>
        <w:t xml:space="preserve"> </w:t>
      </w:r>
      <w:r>
        <w:rPr>
          <w:bCs/>
        </w:rPr>
        <w:t>CArchiveFileWriter</w:t>
      </w:r>
      <w:r>
        <w:rPr>
          <w:rFonts w:hint="eastAsia"/>
          <w:kern w:val="0"/>
        </w:rPr>
        <w:t>::</w:t>
      </w:r>
      <w:r>
        <w:rPr>
          <w:rFonts w:hint="eastAsia"/>
        </w:rPr>
        <w:t>g</w:t>
      </w:r>
      <w:r>
        <w:t>etMaxCachedFilesNumber ()</w:t>
      </w:r>
      <w:r>
        <w:rPr>
          <w:rFonts w:hint="eastAsia"/>
        </w:rPr>
        <w:t>;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  <w:kern w:val="0"/>
        </w:rPr>
      </w:pPr>
      <w:r>
        <w:rPr>
          <w:rFonts w:hint="eastAsia"/>
          <w:b/>
          <w:kern w:val="0"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  <w:kern w:val="0"/>
        </w:rPr>
        <w:t>已经调用该接口的程序，无需修改，调用会返回成功，但实际不生效。</w:t>
      </w:r>
    </w:p>
    <w:p w:rsidR="007E0034" w:rsidRDefault="00920904">
      <w:pPr>
        <w:pStyle w:val="4"/>
      </w:pPr>
      <w:r>
        <w:rPr>
          <w:rFonts w:hint="eastAsia"/>
        </w:rPr>
        <w:t>获取当前缓存的文件个数（</w:t>
      </w:r>
      <w:r>
        <w:rPr>
          <w:rFonts w:hint="eastAsia"/>
        </w:rPr>
        <w:t>7.0</w:t>
      </w:r>
      <w:r>
        <w:rPr>
          <w:rFonts w:hint="eastAsia"/>
        </w:rPr>
        <w:t>后已废弃）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kern w:val="0"/>
        </w:rPr>
      </w:pPr>
      <w:r>
        <w:lastRenderedPageBreak/>
        <w:t>uint32</w:t>
      </w:r>
      <w:r>
        <w:rPr>
          <w:bCs/>
        </w:rPr>
        <w:t>CArchiveFileWriter</w:t>
      </w:r>
      <w:proofErr w:type="gramStart"/>
      <w:r>
        <w:rPr>
          <w:rFonts w:hint="eastAsia"/>
          <w:kern w:val="0"/>
        </w:rPr>
        <w:t>::</w:t>
      </w:r>
      <w:proofErr w:type="gramEnd"/>
      <w:r>
        <w:t xml:space="preserve"> getCurrentCachedFilesNumber ();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  <w:kern w:val="0"/>
        </w:rPr>
      </w:pPr>
      <w:r>
        <w:rPr>
          <w:rFonts w:hint="eastAsia"/>
          <w:b/>
          <w:kern w:val="0"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  <w:kern w:val="0"/>
        </w:rPr>
        <w:t>已经调用该接口的程序，无需修改，调用会返回成功，但实际不生效。</w:t>
      </w:r>
    </w:p>
    <w:p w:rsidR="007E0034" w:rsidRDefault="00920904">
      <w:pPr>
        <w:pStyle w:val="4"/>
      </w:pPr>
      <w:r>
        <w:rPr>
          <w:rFonts w:hint="eastAsia"/>
        </w:rPr>
        <w:t>一次性写入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bool</w:t>
      </w:r>
      <w:proofErr w:type="gramEnd"/>
      <w:r>
        <w:rPr>
          <w:rStyle w:val="a7"/>
          <w:b w:val="0"/>
          <w:bCs w:val="0"/>
          <w:kern w:val="0"/>
        </w:rPr>
        <w:t xml:space="preserve"> </w:t>
      </w:r>
      <w:r>
        <w:rPr>
          <w:bCs/>
        </w:rPr>
        <w:t>CArchiveFileWriter</w:t>
      </w:r>
      <w:r>
        <w:rPr>
          <w:rFonts w:hint="eastAsia"/>
          <w:kern w:val="0"/>
        </w:rPr>
        <w:t>::</w:t>
      </w:r>
      <w:r>
        <w:t xml:space="preserve"> </w:t>
      </w:r>
      <w:r>
        <w:rPr>
          <w:rStyle w:val="a7"/>
          <w:b w:val="0"/>
          <w:bCs w:val="0"/>
          <w:kern w:val="0"/>
        </w:rPr>
        <w:t xml:space="preserve">writeOnce( const std::string&amp; suffix, </w:t>
      </w:r>
    </w:p>
    <w:p w:rsidR="007E0034" w:rsidRDefault="00920904">
      <w:pPr>
        <w:ind w:leftChars="1700" w:left="3570" w:firstLine="42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const</w:t>
      </w:r>
      <w:proofErr w:type="gramEnd"/>
      <w:r>
        <w:rPr>
          <w:rStyle w:val="a7"/>
          <w:b w:val="0"/>
          <w:bCs w:val="0"/>
          <w:kern w:val="0"/>
        </w:rPr>
        <w:t xml:space="preserve"> char* buffer, </w:t>
      </w:r>
    </w:p>
    <w:p w:rsidR="007E0034" w:rsidRDefault="00920904">
      <w:pPr>
        <w:ind w:leftChars="1700" w:left="3570" w:firstLine="42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const</w:t>
      </w:r>
      <w:proofErr w:type="gramEnd"/>
      <w:r>
        <w:rPr>
          <w:rStyle w:val="a7"/>
          <w:b w:val="0"/>
          <w:bCs w:val="0"/>
          <w:kern w:val="0"/>
        </w:rPr>
        <w:t xml:space="preserve"> uint32_t length, </w:t>
      </w:r>
    </w:p>
    <w:p w:rsidR="007E0034" w:rsidRDefault="00920904">
      <w:pPr>
        <w:ind w:leftChars="1700" w:left="3570" w:firstLine="42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std</w:t>
      </w:r>
      <w:proofErr w:type="gramEnd"/>
      <w:r>
        <w:rPr>
          <w:rStyle w:val="a7"/>
          <w:b w:val="0"/>
          <w:bCs w:val="0"/>
          <w:kern w:val="0"/>
        </w:rPr>
        <w:t>::string&amp; filename 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合并了</w:t>
      </w:r>
      <w:r>
        <w:rPr>
          <w:rFonts w:hint="eastAsia"/>
        </w:rPr>
        <w:t>open()</w:t>
      </w:r>
      <w:r>
        <w:rPr>
          <w:rFonts w:hint="eastAsia"/>
        </w:rPr>
        <w:t>、</w:t>
      </w:r>
      <w:r>
        <w:rPr>
          <w:rFonts w:hint="eastAsia"/>
        </w:rPr>
        <w:t>write()</w:t>
      </w:r>
      <w:r>
        <w:rPr>
          <w:rFonts w:hint="eastAsia"/>
        </w:rPr>
        <w:t>、</w:t>
      </w:r>
      <w:r>
        <w:rPr>
          <w:rFonts w:hint="eastAsia"/>
        </w:rPr>
        <w:t>close()</w:t>
      </w:r>
      <w:r>
        <w:rPr>
          <w:rFonts w:hint="eastAsia"/>
        </w:rPr>
        <w:t>功能。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Style w:val="a7"/>
                <w:b w:val="0"/>
                <w:bCs w:val="0"/>
                <w:kern w:val="0"/>
              </w:rPr>
              <w:t>suffix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文件名后缀。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rStyle w:val="a7"/>
                <w:b w:val="0"/>
                <w:bCs w:val="0"/>
                <w:kern w:val="0"/>
              </w:rPr>
            </w:pPr>
            <w:r>
              <w:rPr>
                <w:rStyle w:val="a7"/>
                <w:rFonts w:hint="eastAsia"/>
                <w:b w:val="0"/>
                <w:bCs w:val="0"/>
                <w:kern w:val="0"/>
              </w:rPr>
              <w:t>buffer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数据缓存地址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rStyle w:val="a7"/>
                <w:b w:val="0"/>
                <w:bCs w:val="0"/>
                <w:kern w:val="0"/>
              </w:rPr>
            </w:pPr>
            <w:r>
              <w:rPr>
                <w:rStyle w:val="a7"/>
                <w:rFonts w:hint="eastAsia"/>
                <w:b w:val="0"/>
                <w:bCs w:val="0"/>
                <w:kern w:val="0"/>
              </w:rPr>
              <w:t>length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待写入数据的长度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rStyle w:val="a7"/>
                <w:b w:val="0"/>
                <w:bCs w:val="0"/>
                <w:kern w:val="0"/>
              </w:rPr>
            </w:pPr>
            <w:r>
              <w:rPr>
                <w:rStyle w:val="a7"/>
                <w:rFonts w:hint="eastAsia"/>
                <w:b w:val="0"/>
                <w:bCs w:val="0"/>
                <w:kern w:val="0"/>
              </w:rPr>
              <w:t>filename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[OUT] </w:t>
            </w:r>
            <w:r>
              <w:rPr>
                <w:rFonts w:hint="eastAsia"/>
              </w:rPr>
              <w:t>写入成功后返回的文件名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true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false</w:t>
      </w:r>
      <w:r>
        <w:rPr>
          <w:rFonts w:hint="eastAsia"/>
          <w:bCs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std::string suffix = "jpg";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length = 12288;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char* buf = new char[length];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std::string filename;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if( </w:t>
            </w:r>
            <w:r>
              <w:rPr>
                <w:color w:val="FF0000"/>
                <w:sz w:val="18"/>
                <w:szCs w:val="18"/>
              </w:rPr>
              <w:t>writer-&gt;writeOnce( suffix, buf, length, filename )</w:t>
            </w:r>
            <w:r>
              <w:rPr>
                <w:sz w:val="18"/>
                <w:szCs w:val="18"/>
              </w:rPr>
              <w:t xml:space="preserve">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写入成功，可通过返回的</w:t>
            </w:r>
            <w:r>
              <w:rPr>
                <w:rFonts w:hint="eastAsia"/>
                <w:sz w:val="18"/>
                <w:szCs w:val="18"/>
              </w:rPr>
              <w:t>filename</w:t>
            </w:r>
            <w:r>
              <w:rPr>
                <w:rFonts w:hint="eastAsia"/>
                <w:sz w:val="18"/>
                <w:szCs w:val="18"/>
              </w:rPr>
              <w:t>读取文件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7.0</w:t>
      </w:r>
      <w:r>
        <w:rPr>
          <w:rFonts w:hint="eastAsia"/>
        </w:rPr>
        <w:t>版本后支持该接口</w:t>
      </w:r>
    </w:p>
    <w:p w:rsidR="007E0034" w:rsidRDefault="00920904">
      <w:pPr>
        <w:pStyle w:val="3"/>
      </w:pPr>
      <w:r>
        <w:rPr>
          <w:rFonts w:hint="eastAsia"/>
        </w:rPr>
        <w:t>下载文件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下载文件需要使用</w:t>
      </w:r>
      <w:r>
        <w:rPr>
          <w:rFonts w:hint="eastAsia"/>
        </w:rPr>
        <w:t>CArchiveFileReader</w:t>
      </w:r>
      <w:r>
        <w:rPr>
          <w:rFonts w:hint="eastAsia"/>
        </w:rPr>
        <w:t>，该对象可直接构造。构造</w:t>
      </w:r>
      <w:r>
        <w:rPr>
          <w:rFonts w:hint="eastAsia"/>
        </w:rPr>
        <w:t>CArchiveFileReader</w:t>
      </w:r>
      <w:r>
        <w:rPr>
          <w:rFonts w:hint="eastAsia"/>
        </w:rPr>
        <w:t>时，</w:t>
      </w:r>
      <w:r>
        <w:rPr>
          <w:rFonts w:hint="eastAsia"/>
          <w:color w:val="FF0000"/>
        </w:rPr>
        <w:t>必须指定一个已经初始化好的</w:t>
      </w:r>
      <w:r>
        <w:rPr>
          <w:rFonts w:hint="eastAsia"/>
          <w:color w:val="FF0000"/>
        </w:rPr>
        <w:t>CEFileSystem</w:t>
      </w:r>
      <w:r>
        <w:rPr>
          <w:rFonts w:hint="eastAsia"/>
          <w:color w:val="FF0000"/>
        </w:rPr>
        <w:t>对象指针</w:t>
      </w:r>
      <w:r>
        <w:rPr>
          <w:rFonts w:hint="eastAsia"/>
        </w:rPr>
        <w:t>。一个</w:t>
      </w:r>
      <w:r>
        <w:rPr>
          <w:rFonts w:hint="eastAsia"/>
        </w:rPr>
        <w:t>CArchiveFileReader</w:t>
      </w:r>
      <w:r>
        <w:rPr>
          <w:rFonts w:hint="eastAsia"/>
        </w:rPr>
        <w:t>对象可以读取任意次数的文件，每次读取文件时无需重新构造。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使用同一个</w:t>
      </w:r>
      <w:r>
        <w:rPr>
          <w:rFonts w:hint="eastAsia"/>
        </w:rPr>
        <w:t>CArchiveFileReader</w:t>
      </w:r>
      <w:r>
        <w:rPr>
          <w:rFonts w:hint="eastAsia"/>
        </w:rPr>
        <w:t>对象读取相同前缀的文件，可获取</w:t>
      </w:r>
      <w:r>
        <w:rPr>
          <w:rFonts w:hint="eastAsia"/>
          <w:color w:val="FF0000"/>
        </w:rPr>
        <w:t>最佳性能</w:t>
      </w:r>
      <w:r>
        <w:rPr>
          <w:rFonts w:hint="eastAsia"/>
        </w:rPr>
        <w:t>。写入时返</w:t>
      </w:r>
      <w:r>
        <w:rPr>
          <w:rFonts w:hint="eastAsia"/>
        </w:rPr>
        <w:lastRenderedPageBreak/>
        <w:t>回的文件名格式为</w:t>
      </w:r>
      <w:r>
        <w:rPr>
          <w:rFonts w:hint="eastAsia"/>
          <w:color w:val="FF0000"/>
        </w:rPr>
        <w:t>bucket/archivefile</w:t>
      </w:r>
      <w:r>
        <w:rPr>
          <w:color w:val="FF0000"/>
        </w:rPr>
        <w:t>-</w:t>
      </w:r>
      <w:r>
        <w:rPr>
          <w:rFonts w:hint="eastAsia"/>
          <w:color w:val="FF0000"/>
        </w:rPr>
        <w:t>xxxx</w:t>
      </w:r>
      <w:r>
        <w:rPr>
          <w:color w:val="FF0000"/>
        </w:rPr>
        <w:t>-</w:t>
      </w:r>
      <w:r>
        <w:rPr>
          <w:rFonts w:hint="eastAsia"/>
          <w:color w:val="FF0000"/>
        </w:rPr>
        <w:t>xx</w:t>
      </w:r>
      <w:r>
        <w:rPr>
          <w:color w:val="FF0000"/>
        </w:rPr>
        <w:t>-</w:t>
      </w:r>
      <w:r>
        <w:rPr>
          <w:rFonts w:hint="eastAsia"/>
          <w:color w:val="FF0000"/>
        </w:rPr>
        <w:t>xx</w:t>
      </w:r>
      <w:r>
        <w:rPr>
          <w:color w:val="FF0000"/>
        </w:rPr>
        <w:t>-</w:t>
      </w:r>
      <w:r>
        <w:rPr>
          <w:rFonts w:hint="eastAsia"/>
          <w:color w:val="FF0000"/>
        </w:rPr>
        <w:t>xxxxxx</w:t>
      </w:r>
      <w:r>
        <w:rPr>
          <w:color w:val="FF0000"/>
        </w:rPr>
        <w:t>-</w:t>
      </w:r>
      <w:r>
        <w:rPr>
          <w:rFonts w:hint="eastAsia"/>
          <w:color w:val="FF0000"/>
        </w:rPr>
        <w:t>xxxxxxxxxxxxxxxx</w:t>
      </w:r>
      <w:r>
        <w:rPr>
          <w:rFonts w:hint="eastAsia"/>
        </w:rPr>
        <w:t>:offset/size.suffix</w:t>
      </w:r>
      <w:r>
        <w:rPr>
          <w:rFonts w:hint="eastAsia"/>
        </w:rPr>
        <w:t>。</w:t>
      </w:r>
      <w:proofErr w:type="gramStart"/>
      <w:r>
        <w:rPr>
          <w:rFonts w:hint="eastAsia"/>
        </w:rPr>
        <w:t>标红字段</w:t>
      </w:r>
      <w:proofErr w:type="gramEnd"/>
      <w:r>
        <w:rPr>
          <w:rFonts w:hint="eastAsia"/>
        </w:rPr>
        <w:t>相同就是前缀相同，意味着小文件打包在同一个大文件中。</w:t>
      </w:r>
    </w:p>
    <w:p w:rsidR="007E0034" w:rsidRDefault="00920904">
      <w:pPr>
        <w:pStyle w:val="4"/>
      </w:pPr>
      <w:r>
        <w:rPr>
          <w:rFonts w:hint="eastAsia"/>
        </w:rPr>
        <w:t>打开文件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bCs/>
        </w:rPr>
      </w:pPr>
      <w:proofErr w:type="gramStart"/>
      <w:r>
        <w:rPr>
          <w:bCs/>
        </w:rPr>
        <w:t>bool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CArchiveFileReader::</w:t>
      </w:r>
      <w:r>
        <w:rPr>
          <w:bCs/>
        </w:rPr>
        <w:t>open( const std::string&amp; filename, uint64_t&amp; length 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打开指定的文件，并获取文件长度。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t>filename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指定的文件名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bCs/>
              </w:rPr>
              <w:t>length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 ] </w:t>
            </w:r>
            <w:r>
              <w:rPr>
                <w:rFonts w:hint="eastAsia"/>
              </w:rPr>
              <w:t>文件长度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 efs</w:t>
            </w:r>
            <w:r>
              <w:rPr>
                <w:rFonts w:hint="eastAsia"/>
                <w:sz w:val="18"/>
                <w:szCs w:val="18"/>
              </w:rPr>
              <w:t>是一个指向已经初始化好的</w:t>
            </w:r>
            <w:r>
              <w:rPr>
                <w:rFonts w:hint="eastAsia"/>
                <w:sz w:val="18"/>
                <w:szCs w:val="18"/>
              </w:rPr>
              <w:t>CEFileSystem</w:t>
            </w:r>
            <w:r>
              <w:rPr>
                <w:rFonts w:hint="eastAsia"/>
                <w:sz w:val="18"/>
                <w:szCs w:val="18"/>
              </w:rPr>
              <w:t>对象的指针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Dahua::EFS::CArchiveFileReader reader( efs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if( </w:t>
            </w:r>
            <w:r>
              <w:rPr>
                <w:color w:val="FF0000"/>
                <w:sz w:val="18"/>
                <w:szCs w:val="18"/>
              </w:rPr>
              <w:t xml:space="preserve">reader-&gt;open( filename, file_length ) </w:t>
            </w:r>
            <w:r>
              <w:rPr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打开成功，可以读取文件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7E0034"/>
    <w:p w:rsidR="007E0034" w:rsidRDefault="00920904">
      <w:pPr>
        <w:pStyle w:val="4"/>
      </w:pPr>
      <w:r>
        <w:rPr>
          <w:rFonts w:hint="eastAsia"/>
        </w:rPr>
        <w:t>读文件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bCs/>
        </w:rPr>
      </w:pPr>
      <w:proofErr w:type="gramStart"/>
      <w:r>
        <w:rPr>
          <w:rFonts w:hint="eastAsia"/>
          <w:bCs/>
        </w:rPr>
        <w:t>int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CArchiveFileReader::</w:t>
      </w:r>
      <w:r>
        <w:t xml:space="preserve"> </w:t>
      </w:r>
      <w:r>
        <w:rPr>
          <w:bCs/>
        </w:rPr>
        <w:t>read( char* buffer, const uint32_t length 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读取指定长度的数据。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bCs/>
              </w:rPr>
              <w:t>buffer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保存读取数据的缓存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length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 </w:t>
            </w:r>
            <w:proofErr w:type="gramStart"/>
            <w:r>
              <w:rPr>
                <w:rFonts w:hint="eastAsia"/>
              </w:rPr>
              <w:t>待读</w:t>
            </w:r>
            <w:proofErr w:type="gramEnd"/>
            <w:r>
              <w:rPr>
                <w:rFonts w:hint="eastAsia"/>
              </w:rPr>
              <w:t>取的长度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&gt;0</w:t>
      </w:r>
      <w:r>
        <w:rPr>
          <w:rFonts w:hint="eastAsia"/>
        </w:rPr>
        <w:t>：实际读取的成都。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=0</w:t>
      </w:r>
      <w:r>
        <w:rPr>
          <w:rFonts w:hint="eastAsia"/>
        </w:rPr>
        <w:t>：暂时不可读取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-1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-2</w:t>
      </w:r>
      <w:r>
        <w:rPr>
          <w:rFonts w:hint="eastAsia"/>
        </w:rPr>
        <w:t>：读取到文件尾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want_read_len = file_length;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uint32_t read_once_len = 12288; // </w:t>
            </w:r>
            <w:r>
              <w:rPr>
                <w:rFonts w:hint="eastAsia"/>
                <w:sz w:val="18"/>
                <w:szCs w:val="18"/>
              </w:rPr>
              <w:t>推荐每次读取的长度是</w:t>
            </w:r>
            <w:r>
              <w:rPr>
                <w:rFonts w:hint="eastAsia"/>
                <w:sz w:val="18"/>
                <w:szCs w:val="18"/>
              </w:rPr>
              <w:t>4K*N</w:t>
            </w:r>
            <w:r>
              <w:rPr>
                <w:rFonts w:hint="eastAsia"/>
                <w:sz w:val="18"/>
                <w:szCs w:val="18"/>
              </w:rPr>
              <w:t>的倍数，此处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</w:rPr>
              <w:t>3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char* buf = new char[read_once_len]; // </w:t>
            </w:r>
            <w:r>
              <w:rPr>
                <w:rFonts w:hint="eastAsia"/>
                <w:sz w:val="18"/>
                <w:szCs w:val="18"/>
              </w:rPr>
              <w:t>读取数据的缓存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read_len = 0;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while( read_len &lt; want_read_len ){</w:t>
            </w:r>
          </w:p>
          <w:p w:rsidR="007E0034" w:rsidRDefault="00920904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color w:val="FF0000"/>
                <w:sz w:val="18"/>
                <w:szCs w:val="18"/>
              </w:rPr>
              <w:t>int ret = reader-&gt;read( buf, read_once_len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if( 0 &lt;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read_len += ret;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uint32_t left_read_len = want_read_len - read_len;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每次读取的长度不能超过剩余需要读取的长度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read_once_len = read_once_len &gt; left_read_</w:t>
            </w:r>
            <w:proofErr w:type="gramStart"/>
            <w:r>
              <w:rPr>
                <w:sz w:val="18"/>
                <w:szCs w:val="18"/>
              </w:rPr>
              <w:t>len ?</w:t>
            </w:r>
            <w:proofErr w:type="gramEnd"/>
            <w:r>
              <w:rPr>
                <w:sz w:val="18"/>
                <w:szCs w:val="18"/>
              </w:rPr>
              <w:t xml:space="preserve"> left_read_len : read_once_len;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对读取到的数据进行操作，比如写入本地文件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读取多少就写入多少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// write( fd, buf, ret );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}else if( 0 ==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休眠</w:t>
            </w:r>
            <w:r>
              <w:rPr>
                <w:rFonts w:hint="eastAsia"/>
                <w:sz w:val="18"/>
                <w:szCs w:val="18"/>
              </w:rPr>
              <w:t>1ms</w:t>
            </w:r>
            <w:r>
              <w:rPr>
                <w:rFonts w:hint="eastAsia"/>
                <w:sz w:val="18"/>
                <w:szCs w:val="18"/>
              </w:rPr>
              <w:t>，必须有休眠，否则可能导致</w:t>
            </w: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占用上升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SLEEP_MS( 1 );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}else if( -1 ==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std::cout &lt;&lt; "read failed, error:" &lt;&lt; Dahua::EFS::getLastError()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break;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}else if( -2 ==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读取到文件尾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std::cout &lt;&lt; "read end"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break;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如果必须保证文件数据是完整的，比如图片这类文件，那么请判断</w:t>
      </w:r>
      <w:r>
        <w:rPr>
          <w:rFonts w:hint="eastAsia"/>
        </w:rPr>
        <w:t>read_len</w:t>
      </w:r>
      <w:r>
        <w:rPr>
          <w:rFonts w:hint="eastAsia"/>
        </w:rPr>
        <w:t>是否等于</w:t>
      </w:r>
      <w:r>
        <w:rPr>
          <w:rFonts w:hint="eastAsia"/>
        </w:rPr>
        <w:t>want_read_len</w:t>
      </w:r>
      <w:r>
        <w:rPr>
          <w:rFonts w:hint="eastAsia"/>
        </w:rPr>
        <w:t>，如果相等则认为读取成功，否则认为读取失败。</w:t>
      </w:r>
    </w:p>
    <w:p w:rsidR="007E0034" w:rsidRDefault="00920904">
      <w:pPr>
        <w:pStyle w:val="4"/>
      </w:pPr>
      <w:r>
        <w:rPr>
          <w:rFonts w:hint="eastAsia"/>
        </w:rPr>
        <w:t>关闭文件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bCs/>
        </w:rPr>
      </w:pPr>
      <w:proofErr w:type="gramStart"/>
      <w:r>
        <w:rPr>
          <w:bCs/>
        </w:rPr>
        <w:t>bool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CArchiveFileReader::</w:t>
      </w:r>
      <w:r>
        <w:rPr>
          <w:rFonts w:hint="eastAsia"/>
        </w:rPr>
        <w:t>c</w:t>
      </w:r>
      <w:r>
        <w:rPr>
          <w:bCs/>
        </w:rPr>
        <w:t>lose();;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关闭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 efs</w:t>
            </w:r>
            <w:r>
              <w:rPr>
                <w:rFonts w:hint="eastAsia"/>
                <w:sz w:val="18"/>
                <w:szCs w:val="18"/>
              </w:rPr>
              <w:t>是一个指向已经初始化好的</w:t>
            </w:r>
            <w:r>
              <w:rPr>
                <w:rFonts w:hint="eastAsia"/>
                <w:sz w:val="18"/>
                <w:szCs w:val="18"/>
              </w:rPr>
              <w:t>CEFileSystem</w:t>
            </w:r>
            <w:r>
              <w:rPr>
                <w:rFonts w:hint="eastAsia"/>
                <w:sz w:val="18"/>
                <w:szCs w:val="18"/>
              </w:rPr>
              <w:t>对象的指针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Dahua::EFS::CArchiveFileReader reader( efs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reader-&gt;open( filename, file_length )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打开成功，读取结束后，必须关闭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FF0000"/>
                <w:sz w:val="18"/>
                <w:szCs w:val="18"/>
              </w:rPr>
              <w:t>reader-&gt;close();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一旦</w:t>
      </w:r>
      <w:r>
        <w:rPr>
          <w:rFonts w:hint="eastAsia"/>
        </w:rPr>
        <w:t>open()</w:t>
      </w:r>
      <w:r>
        <w:rPr>
          <w:rFonts w:hint="eastAsia"/>
        </w:rPr>
        <w:t>成功，那么不论是否读取失败，都必须调用</w:t>
      </w:r>
      <w:r>
        <w:rPr>
          <w:rFonts w:hint="eastAsia"/>
        </w:rPr>
        <w:t>close()</w:t>
      </w:r>
      <w:r>
        <w:rPr>
          <w:rFonts w:hint="eastAsia"/>
        </w:rPr>
        <w:t>接口，否则会导致下一次</w:t>
      </w:r>
      <w:r>
        <w:rPr>
          <w:rFonts w:hint="eastAsia"/>
        </w:rPr>
        <w:t>open()</w:t>
      </w:r>
      <w:r>
        <w:rPr>
          <w:rFonts w:hint="eastAsia"/>
        </w:rPr>
        <w:t>失败。</w:t>
      </w:r>
    </w:p>
    <w:p w:rsidR="007E0034" w:rsidRDefault="00920904">
      <w:pPr>
        <w:pStyle w:val="4"/>
      </w:pPr>
      <w:r>
        <w:rPr>
          <w:rFonts w:hint="eastAsia"/>
        </w:rPr>
        <w:t>释放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bCs/>
        </w:rPr>
      </w:pPr>
      <w:proofErr w:type="gramStart"/>
      <w:r>
        <w:rPr>
          <w:bCs/>
        </w:rPr>
        <w:t>bool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CArchiveFileReader::</w:t>
      </w:r>
      <w:r>
        <w:rPr>
          <w:rFonts w:hint="eastAsia"/>
        </w:rPr>
        <w:t>release</w:t>
      </w:r>
      <w:r>
        <w:rPr>
          <w:bCs/>
        </w:rPr>
        <w:t>();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释放对象本身的资源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p w:rsidR="007E0034" w:rsidRDefault="00920904">
      <w:pPr>
        <w:spacing w:line="360" w:lineRule="auto"/>
        <w:ind w:left="840"/>
        <w:rPr>
          <w:rStyle w:val="a7"/>
          <w:b w:val="0"/>
        </w:rPr>
      </w:pPr>
      <w:r>
        <w:rPr>
          <w:rStyle w:val="a7"/>
          <w:rFonts w:hint="eastAsia"/>
          <w:b w:val="0"/>
        </w:rPr>
        <w:t>无入参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 efs</w:t>
            </w:r>
            <w:r>
              <w:rPr>
                <w:rFonts w:hint="eastAsia"/>
                <w:sz w:val="18"/>
                <w:szCs w:val="18"/>
              </w:rPr>
              <w:t>是一个指向已经初始化好的</w:t>
            </w:r>
            <w:r>
              <w:rPr>
                <w:rFonts w:hint="eastAsia"/>
                <w:sz w:val="18"/>
                <w:szCs w:val="18"/>
              </w:rPr>
              <w:t>CEFileSystem</w:t>
            </w:r>
            <w:r>
              <w:rPr>
                <w:rFonts w:hint="eastAsia"/>
                <w:sz w:val="18"/>
                <w:szCs w:val="18"/>
              </w:rPr>
              <w:t>对象的指针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Dahua::EFS::CArchiveFileReader reader( efs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一般无需关心返回值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(void)reader-&gt;release();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该接口仅在确定不再使用该</w:t>
      </w:r>
      <w:r>
        <w:rPr>
          <w:rFonts w:hint="eastAsia"/>
        </w:rPr>
        <w:t>CArchiveFIleReader</w:t>
      </w:r>
      <w:r>
        <w:rPr>
          <w:rFonts w:hint="eastAsia"/>
        </w:rPr>
        <w:t>对象后调用，尽可能重复使用同一个</w:t>
      </w:r>
      <w:r>
        <w:rPr>
          <w:rFonts w:hint="eastAsia"/>
        </w:rPr>
        <w:t>CArchiveFileReader</w:t>
      </w:r>
      <w:r>
        <w:rPr>
          <w:rFonts w:hint="eastAsia"/>
        </w:rPr>
        <w:t>，避免频繁</w:t>
      </w:r>
      <w:r>
        <w:rPr>
          <w:rFonts w:hint="eastAsia"/>
        </w:rPr>
        <w:t>release()</w:t>
      </w:r>
      <w:r>
        <w:rPr>
          <w:rFonts w:hint="eastAsia"/>
        </w:rPr>
        <w:t>。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该接口必须在</w:t>
      </w:r>
      <w:r>
        <w:rPr>
          <w:rFonts w:hint="eastAsia"/>
        </w:rPr>
        <w:t>CEFileSystem::close()</w:t>
      </w:r>
      <w:r>
        <w:rPr>
          <w:rFonts w:hint="eastAsia"/>
        </w:rPr>
        <w:t>前调用</w:t>
      </w:r>
      <w:r>
        <w:rPr>
          <w:rFonts w:hint="eastAsia"/>
          <w:b/>
        </w:rPr>
        <w:t xml:space="preserve"> </w:t>
      </w:r>
    </w:p>
    <w:p w:rsidR="007E0034" w:rsidRDefault="007E0034">
      <w:pPr>
        <w:pStyle w:val="ab"/>
        <w:ind w:left="1260" w:firstLineChars="0" w:firstLine="0"/>
        <w:rPr>
          <w:b/>
        </w:rPr>
      </w:pPr>
    </w:p>
    <w:p w:rsidR="007E0034" w:rsidRDefault="00920904">
      <w:pPr>
        <w:pStyle w:val="4"/>
      </w:pPr>
      <w:r>
        <w:rPr>
          <w:rFonts w:hint="eastAsia"/>
        </w:rPr>
        <w:lastRenderedPageBreak/>
        <w:t>解析文件名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rStyle w:val="a7"/>
          <w:b w:val="0"/>
        </w:rPr>
      </w:pPr>
      <w:proofErr w:type="gramStart"/>
      <w:r>
        <w:rPr>
          <w:rStyle w:val="a7"/>
          <w:b w:val="0"/>
        </w:rPr>
        <w:t>bool</w:t>
      </w:r>
      <w:proofErr w:type="gramEnd"/>
      <w:r>
        <w:rPr>
          <w:rStyle w:val="a7"/>
          <w:b w:val="0"/>
        </w:rPr>
        <w:t xml:space="preserve"> getInfos4ArchName( const std::string&amp; archname, </w:t>
      </w:r>
    </w:p>
    <w:p w:rsidR="007E0034" w:rsidRDefault="00920904">
      <w:pPr>
        <w:pStyle w:val="ab"/>
        <w:spacing w:line="360" w:lineRule="auto"/>
        <w:ind w:left="2940" w:firstLineChars="0"/>
        <w:rPr>
          <w:rStyle w:val="a7"/>
          <w:b w:val="0"/>
        </w:rPr>
      </w:pPr>
      <w:proofErr w:type="gramStart"/>
      <w:r>
        <w:rPr>
          <w:rStyle w:val="a7"/>
          <w:b w:val="0"/>
        </w:rPr>
        <w:t>std</w:t>
      </w:r>
      <w:proofErr w:type="gramEnd"/>
      <w:r>
        <w:rPr>
          <w:rStyle w:val="a7"/>
          <w:b w:val="0"/>
        </w:rPr>
        <w:t xml:space="preserve">::string&amp; regionname, </w:t>
      </w:r>
    </w:p>
    <w:p w:rsidR="007E0034" w:rsidRDefault="00920904">
      <w:pPr>
        <w:pStyle w:val="ab"/>
        <w:spacing w:line="360" w:lineRule="auto"/>
        <w:ind w:left="2940" w:firstLineChars="0"/>
        <w:rPr>
          <w:rStyle w:val="a7"/>
          <w:b w:val="0"/>
        </w:rPr>
      </w:pPr>
      <w:proofErr w:type="gramStart"/>
      <w:r>
        <w:rPr>
          <w:rStyle w:val="a7"/>
          <w:b w:val="0"/>
        </w:rPr>
        <w:t>std</w:t>
      </w:r>
      <w:proofErr w:type="gramEnd"/>
      <w:r>
        <w:rPr>
          <w:rStyle w:val="a7"/>
          <w:b w:val="0"/>
        </w:rPr>
        <w:t>::string&amp; filename,</w:t>
      </w:r>
    </w:p>
    <w:p w:rsidR="007E0034" w:rsidRDefault="00920904">
      <w:pPr>
        <w:pStyle w:val="ab"/>
        <w:spacing w:line="360" w:lineRule="auto"/>
        <w:ind w:left="840" w:firstLineChars="0" w:firstLine="0"/>
        <w:rPr>
          <w:rStyle w:val="a7"/>
          <w:b w:val="0"/>
        </w:rPr>
      </w:pPr>
      <w:r>
        <w:rPr>
          <w:rStyle w:val="a7"/>
          <w:b w:val="0"/>
        </w:rPr>
        <w:t xml:space="preserve"> </w:t>
      </w:r>
      <w:r>
        <w:rPr>
          <w:rStyle w:val="a7"/>
          <w:rFonts w:hint="eastAsia"/>
          <w:b w:val="0"/>
        </w:rPr>
        <w:tab/>
      </w:r>
      <w:r>
        <w:rPr>
          <w:rStyle w:val="a7"/>
          <w:rFonts w:hint="eastAsia"/>
          <w:b w:val="0"/>
        </w:rPr>
        <w:tab/>
      </w:r>
      <w:r>
        <w:rPr>
          <w:rStyle w:val="a7"/>
          <w:rFonts w:hint="eastAsia"/>
          <w:b w:val="0"/>
        </w:rPr>
        <w:tab/>
      </w:r>
      <w:r>
        <w:rPr>
          <w:rStyle w:val="a7"/>
          <w:rFonts w:hint="eastAsia"/>
          <w:b w:val="0"/>
        </w:rPr>
        <w:tab/>
      </w:r>
      <w:r>
        <w:rPr>
          <w:rStyle w:val="a7"/>
          <w:rFonts w:hint="eastAsia"/>
          <w:b w:val="0"/>
        </w:rPr>
        <w:tab/>
      </w:r>
      <w:r>
        <w:rPr>
          <w:rStyle w:val="a7"/>
          <w:rFonts w:hint="eastAsia"/>
          <w:b w:val="0"/>
        </w:rPr>
        <w:tab/>
      </w:r>
      <w:r>
        <w:rPr>
          <w:rStyle w:val="a7"/>
          <w:b w:val="0"/>
        </w:rPr>
        <w:t xml:space="preserve">uint64_t&amp; </w:t>
      </w:r>
      <w:proofErr w:type="gramStart"/>
      <w:r>
        <w:rPr>
          <w:rStyle w:val="a7"/>
          <w:b w:val="0"/>
        </w:rPr>
        <w:t>size )</w:t>
      </w:r>
      <w:proofErr w:type="gramEnd"/>
      <w:r>
        <w:rPr>
          <w:rStyle w:val="a7"/>
          <w:b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解析</w:t>
      </w:r>
      <w:r>
        <w:rPr>
          <w:rFonts w:hint="eastAsia"/>
        </w:rPr>
        <w:t>CArchiveFileWriter::close()</w:t>
      </w:r>
      <w:r>
        <w:rPr>
          <w:rFonts w:hint="eastAsia"/>
        </w:rPr>
        <w:t>返回的文件名，从中解析出域名，不含域名的文件名以及文件长度。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bCs/>
              </w:rPr>
              <w:t>arch</w:t>
            </w:r>
            <w:r>
              <w:rPr>
                <w:bCs/>
              </w:rPr>
              <w:t>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指定的文件名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regionname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 ] </w:t>
            </w:r>
            <w:r>
              <w:rPr>
                <w:rFonts w:hint="eastAsia"/>
              </w:rPr>
              <w:t>域名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filename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 ] </w:t>
            </w:r>
            <w:r>
              <w:rPr>
                <w:rFonts w:hint="eastAsia"/>
              </w:rPr>
              <w:t>不含域名的文件名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size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 ] </w:t>
            </w:r>
            <w:r>
              <w:rPr>
                <w:rFonts w:hint="eastAsia"/>
              </w:rPr>
              <w:t>文件大小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std::string region_name;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std::string filename_witout_region;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uint64_t file_size = 0;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!</w:t>
            </w:r>
            <w:r>
              <w:rPr>
                <w:color w:val="FF0000"/>
                <w:sz w:val="18"/>
                <w:szCs w:val="18"/>
              </w:rPr>
              <w:t>Dahua::EFS::getInfos4ArchName( filename, region_name, filename_witout_region, file_size )</w:t>
            </w:r>
            <w:r>
              <w:rPr>
                <w:sz w:val="18"/>
                <w:szCs w:val="18"/>
              </w:rPr>
              <w:t xml:space="preserve">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"parse filename failed"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return false;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如果</w:t>
      </w:r>
      <w:r>
        <w:rPr>
          <w:rFonts w:hint="eastAsia"/>
        </w:rPr>
        <w:t>archname</w:t>
      </w:r>
      <w:r>
        <w:rPr>
          <w:rFonts w:hint="eastAsia"/>
        </w:rPr>
        <w:t>本身就不含域名，则</w:t>
      </w:r>
      <w:r>
        <w:rPr>
          <w:rFonts w:hint="eastAsia"/>
        </w:rPr>
        <w:t>filename</w:t>
      </w:r>
      <w:r>
        <w:rPr>
          <w:rFonts w:hint="eastAsia"/>
        </w:rPr>
        <w:t>就是</w:t>
      </w:r>
      <w:r>
        <w:rPr>
          <w:rFonts w:hint="eastAsia"/>
        </w:rPr>
        <w:t>archname</w:t>
      </w:r>
    </w:p>
    <w:p w:rsidR="007E0034" w:rsidRDefault="00920904">
      <w:pPr>
        <w:pStyle w:val="4"/>
      </w:pPr>
      <w:r>
        <w:rPr>
          <w:rFonts w:hint="eastAsia"/>
        </w:rPr>
        <w:t>一次性读取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</w:pPr>
      <w:proofErr w:type="gramStart"/>
      <w:r>
        <w:rPr>
          <w:bCs/>
        </w:rPr>
        <w:t>bool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CArchiveFileReader::</w:t>
      </w:r>
      <w:r>
        <w:t xml:space="preserve"> readOnce( const std::string&amp; filename, </w:t>
      </w:r>
    </w:p>
    <w:p w:rsidR="007E0034" w:rsidRDefault="00920904">
      <w:pPr>
        <w:pStyle w:val="ab"/>
        <w:spacing w:line="360" w:lineRule="auto"/>
        <w:ind w:left="3780" w:firstLineChars="0"/>
      </w:pPr>
      <w:proofErr w:type="gramStart"/>
      <w:r>
        <w:t>char</w:t>
      </w:r>
      <w:proofErr w:type="gramEnd"/>
      <w:r>
        <w:t xml:space="preserve">* buffer, </w:t>
      </w:r>
    </w:p>
    <w:p w:rsidR="007E0034" w:rsidRDefault="00920904">
      <w:pPr>
        <w:pStyle w:val="ab"/>
        <w:spacing w:line="360" w:lineRule="auto"/>
        <w:ind w:left="3780" w:firstLineChars="0"/>
      </w:pPr>
      <w:proofErr w:type="gramStart"/>
      <w:r>
        <w:t>const</w:t>
      </w:r>
      <w:proofErr w:type="gramEnd"/>
      <w:r>
        <w:t xml:space="preserve"> uint32_t length, </w:t>
      </w:r>
    </w:p>
    <w:p w:rsidR="007E0034" w:rsidRDefault="00920904">
      <w:pPr>
        <w:pStyle w:val="ab"/>
        <w:spacing w:line="360" w:lineRule="auto"/>
        <w:ind w:left="3780" w:firstLineChars="0"/>
        <w:rPr>
          <w:bCs/>
        </w:rPr>
      </w:pPr>
      <w:proofErr w:type="gramStart"/>
      <w:r>
        <w:lastRenderedPageBreak/>
        <w:t>int32_t</w:t>
      </w:r>
      <w:proofErr w:type="gramEnd"/>
      <w:r>
        <w:t xml:space="preserve"> timeout 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合并了</w:t>
      </w:r>
      <w:r>
        <w:rPr>
          <w:rFonts w:hint="eastAsia"/>
        </w:rPr>
        <w:t>open()</w:t>
      </w:r>
      <w:r>
        <w:rPr>
          <w:rFonts w:hint="eastAsia"/>
        </w:rPr>
        <w:t>、</w:t>
      </w:r>
      <w:r>
        <w:rPr>
          <w:rFonts w:hint="eastAsia"/>
        </w:rPr>
        <w:t>read()</w:t>
      </w:r>
      <w:r>
        <w:rPr>
          <w:rFonts w:hint="eastAsia"/>
        </w:rPr>
        <w:t>、</w:t>
      </w:r>
      <w:r>
        <w:rPr>
          <w:rFonts w:hint="eastAsia"/>
        </w:rPr>
        <w:t>close()</w:t>
      </w:r>
      <w:r>
        <w:rPr>
          <w:rFonts w:hint="eastAsia"/>
        </w:rPr>
        <w:t>功能。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t>filename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指定的文件名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buffer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数据缓存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length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proofErr w:type="gramStart"/>
            <w:r>
              <w:rPr>
                <w:rFonts w:hint="eastAsia"/>
              </w:rPr>
              <w:t>待读</w:t>
            </w:r>
            <w:proofErr w:type="gramEnd"/>
            <w:r>
              <w:rPr>
                <w:rFonts w:hint="eastAsia"/>
              </w:rPr>
              <w:t>取的长度。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timeout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超时时间，单位毫秒。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表示永不超时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std::string region_name;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std::string filename_witout_region;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uint64_t file_size = 0;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!Dahua::EFS::getInfos4ArchName( filename, region_name, filename_witout_region, file_size )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"parse filename failed"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return false;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7E0034" w:rsidRDefault="007E0034">
            <w:pPr>
              <w:rPr>
                <w:sz w:val="18"/>
                <w:szCs w:val="18"/>
              </w:rPr>
            </w:pP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char* buf = new char[file_size];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!</w:t>
            </w:r>
            <w:r>
              <w:rPr>
                <w:color w:val="FF0000"/>
                <w:sz w:val="18"/>
                <w:szCs w:val="18"/>
              </w:rPr>
              <w:t>reader-&gt;readOnce( filename, buf, file_size, -1 )</w:t>
            </w:r>
            <w:r>
              <w:rPr>
                <w:sz w:val="18"/>
                <w:szCs w:val="18"/>
              </w:rPr>
              <w:t xml:space="preserve">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"readOnce failed"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return false;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 true;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7.0</w:t>
      </w:r>
      <w:r>
        <w:rPr>
          <w:rFonts w:hint="eastAsia"/>
        </w:rPr>
        <w:t>版本后支持该接口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需要借助</w:t>
      </w:r>
      <w:r>
        <w:t>getInfos4ArchName</w:t>
      </w:r>
      <w:r>
        <w:rPr>
          <w:rFonts w:hint="eastAsia"/>
        </w:rPr>
        <w:t>()</w:t>
      </w:r>
      <w:r>
        <w:rPr>
          <w:rFonts w:hint="eastAsia"/>
        </w:rPr>
        <w:t>获取文件长度，然后分配足够的缓存空间，才能调用</w:t>
      </w:r>
      <w:r>
        <w:rPr>
          <w:rFonts w:hint="eastAsia"/>
        </w:rPr>
        <w:t>readOnce()</w:t>
      </w:r>
      <w:r>
        <w:rPr>
          <w:rFonts w:hint="eastAsia"/>
        </w:rPr>
        <w:t>接口。</w:t>
      </w:r>
    </w:p>
    <w:p w:rsidR="007E0034" w:rsidRDefault="00920904">
      <w:pPr>
        <w:pStyle w:val="2"/>
      </w:pPr>
      <w:r>
        <w:rPr>
          <w:rFonts w:hint="eastAsia"/>
        </w:rPr>
        <w:t>V2</w:t>
      </w:r>
      <w:r>
        <w:rPr>
          <w:rFonts w:hint="eastAsia"/>
        </w:rPr>
        <w:t>版接口使用介绍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以下介绍时，不涉及</w:t>
      </w:r>
      <w:r>
        <w:rPr>
          <w:rFonts w:hint="eastAsia"/>
        </w:rPr>
        <w:t>EFS SDK</w:t>
      </w:r>
      <w:r>
        <w:rPr>
          <w:rFonts w:hint="eastAsia"/>
        </w:rPr>
        <w:t>。请参考</w:t>
      </w:r>
      <w:r>
        <w:rPr>
          <w:rFonts w:hint="eastAsia"/>
        </w:rPr>
        <w:t>Demo</w:t>
      </w:r>
      <w:r>
        <w:rPr>
          <w:rFonts w:hint="eastAsia"/>
        </w:rPr>
        <w:t>，了解结合</w:t>
      </w:r>
      <w:r>
        <w:rPr>
          <w:rFonts w:hint="eastAsia"/>
        </w:rPr>
        <w:t>EFS SDK</w:t>
      </w:r>
      <w:r>
        <w:rPr>
          <w:rFonts w:hint="eastAsia"/>
        </w:rPr>
        <w:t>的使用。</w:t>
      </w:r>
    </w:p>
    <w:p w:rsidR="007E0034" w:rsidRDefault="00920904">
      <w:pPr>
        <w:ind w:firstLine="420"/>
      </w:pPr>
      <w:r>
        <w:rPr>
          <w:rFonts w:hint="eastAsia"/>
        </w:rPr>
        <w:t>V2</w:t>
      </w:r>
      <w:r>
        <w:rPr>
          <w:rFonts w:hint="eastAsia"/>
        </w:rPr>
        <w:t>版本与</w:t>
      </w:r>
      <w:r>
        <w:rPr>
          <w:rFonts w:hint="eastAsia"/>
        </w:rPr>
        <w:t>V1</w:t>
      </w:r>
      <w:r>
        <w:rPr>
          <w:rFonts w:hint="eastAsia"/>
        </w:rPr>
        <w:t>版本的主要区别在于所有入参和</w:t>
      </w:r>
      <w:proofErr w:type="gramStart"/>
      <w:r>
        <w:rPr>
          <w:rFonts w:hint="eastAsia"/>
        </w:rPr>
        <w:t>出参均</w:t>
      </w:r>
      <w:proofErr w:type="gramEnd"/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类型数据，如</w:t>
      </w:r>
      <w:r>
        <w:rPr>
          <w:rFonts w:hint="eastAsia"/>
        </w:rPr>
        <w:t>std::string</w:t>
      </w:r>
      <w:r>
        <w:rPr>
          <w:rFonts w:hint="eastAsia"/>
        </w:rPr>
        <w:t>会用</w:t>
      </w:r>
      <w:r>
        <w:rPr>
          <w:rFonts w:hint="eastAsia"/>
        </w:rPr>
        <w:t>const char*</w:t>
      </w:r>
      <w:r>
        <w:rPr>
          <w:rFonts w:hint="eastAsia"/>
        </w:rPr>
        <w:t>替换等，且删除了</w:t>
      </w:r>
      <w:r>
        <w:rPr>
          <w:rFonts w:hint="eastAsia"/>
        </w:rPr>
        <w:t>V1</w:t>
      </w:r>
      <w:r>
        <w:rPr>
          <w:rFonts w:hint="eastAsia"/>
        </w:rPr>
        <w:t>接口中已经废弃了的部分接口和参数。</w:t>
      </w:r>
    </w:p>
    <w:p w:rsidR="007E0034" w:rsidRDefault="00920904">
      <w:pPr>
        <w:ind w:firstLine="420"/>
      </w:pPr>
      <w:r>
        <w:rPr>
          <w:rFonts w:hint="eastAsia"/>
        </w:rPr>
        <w:t>V2</w:t>
      </w:r>
      <w:r>
        <w:rPr>
          <w:rFonts w:hint="eastAsia"/>
        </w:rPr>
        <w:t>接口在</w:t>
      </w:r>
      <w:r>
        <w:rPr>
          <w:rFonts w:hint="eastAsia"/>
        </w:rPr>
        <w:t>V1.080.0000003.0.R</w:t>
      </w:r>
      <w:r>
        <w:rPr>
          <w:rFonts w:hint="eastAsia"/>
        </w:rPr>
        <w:t>之后的版本才有。</w:t>
      </w:r>
    </w:p>
    <w:p w:rsidR="007E0034" w:rsidRDefault="00920904">
      <w:pPr>
        <w:ind w:firstLine="420"/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7E0034" w:rsidRDefault="00920904">
      <w:pPr>
        <w:numPr>
          <w:ilvl w:val="0"/>
          <w:numId w:val="6"/>
        </w:numPr>
        <w:ind w:left="0" w:firstLine="840"/>
        <w:rPr>
          <w:color w:val="FF0000"/>
        </w:rPr>
      </w:pPr>
      <w:r>
        <w:rPr>
          <w:rFonts w:hint="eastAsia"/>
          <w:color w:val="FF0000"/>
        </w:rPr>
        <w:t>使用时不要同时使用两个版本的接口。</w:t>
      </w:r>
    </w:p>
    <w:p w:rsidR="007E0034" w:rsidRDefault="00920904">
      <w:pPr>
        <w:numPr>
          <w:ilvl w:val="0"/>
          <w:numId w:val="6"/>
        </w:numPr>
        <w:ind w:left="0" w:firstLine="840"/>
        <w:rPr>
          <w:color w:val="FF0000"/>
        </w:rPr>
      </w:pPr>
      <w:r>
        <w:rPr>
          <w:rFonts w:hint="eastAsia"/>
          <w:color w:val="FF0000"/>
        </w:rPr>
        <w:lastRenderedPageBreak/>
        <w:t>在需要</w:t>
      </w:r>
      <w:r>
        <w:rPr>
          <w:rFonts w:hint="eastAsia"/>
          <w:color w:val="FF0000"/>
        </w:rPr>
        <w:t>windows</w:t>
      </w:r>
      <w:r>
        <w:rPr>
          <w:rFonts w:hint="eastAsia"/>
          <w:color w:val="FF0000"/>
        </w:rPr>
        <w:t>下运行的程序是必须使用</w:t>
      </w:r>
      <w:r>
        <w:rPr>
          <w:rFonts w:hint="eastAsia"/>
          <w:color w:val="FF0000"/>
        </w:rPr>
        <w:t>V2</w:t>
      </w:r>
      <w:r>
        <w:rPr>
          <w:rFonts w:hint="eastAsia"/>
          <w:color w:val="FF0000"/>
        </w:rPr>
        <w:t>版本接口。</w:t>
      </w:r>
    </w:p>
    <w:p w:rsidR="007E0034" w:rsidRDefault="00920904">
      <w:pPr>
        <w:numPr>
          <w:ilvl w:val="0"/>
          <w:numId w:val="6"/>
        </w:numPr>
        <w:ind w:left="0" w:firstLine="840"/>
        <w:rPr>
          <w:color w:val="FF0000"/>
        </w:rPr>
      </w:pPr>
      <w:r>
        <w:rPr>
          <w:rFonts w:hint="eastAsia"/>
          <w:color w:val="FF0000"/>
        </w:rPr>
        <w:t>一般情况建议使用</w:t>
      </w:r>
      <w:r>
        <w:rPr>
          <w:rFonts w:hint="eastAsia"/>
          <w:color w:val="FF0000"/>
        </w:rPr>
        <w:t>V1</w:t>
      </w:r>
      <w:r>
        <w:rPr>
          <w:rFonts w:hint="eastAsia"/>
          <w:color w:val="FF0000"/>
        </w:rPr>
        <w:t>版本的接口。</w:t>
      </w:r>
    </w:p>
    <w:p w:rsidR="007E0034" w:rsidRDefault="00920904">
      <w:pPr>
        <w:pStyle w:val="3"/>
      </w:pPr>
      <w:r>
        <w:rPr>
          <w:rFonts w:hint="eastAsia"/>
        </w:rPr>
        <w:t>全局管理</w:t>
      </w:r>
    </w:p>
    <w:p w:rsidR="007E0034" w:rsidRDefault="00920904">
      <w:pPr>
        <w:ind w:firstLine="420"/>
      </w:pPr>
      <w:r>
        <w:rPr>
          <w:kern w:val="0"/>
        </w:rPr>
        <w:t>CArchiveManager</w:t>
      </w:r>
      <w:r>
        <w:rPr>
          <w:rFonts w:hint="eastAsia"/>
          <w:kern w:val="0"/>
        </w:rPr>
        <w:t>V2</w:t>
      </w:r>
      <w:r>
        <w:rPr>
          <w:rFonts w:hint="eastAsia"/>
        </w:rPr>
        <w:t>为一个单例，用于创建和销毁小文件打包对象。初始化和销毁一般在进程启动和退出时进行。</w:t>
      </w:r>
    </w:p>
    <w:p w:rsidR="007E0034" w:rsidRDefault="00920904">
      <w:pPr>
        <w:pStyle w:val="4"/>
      </w:pPr>
      <w:r>
        <w:rPr>
          <w:rFonts w:hint="eastAsia"/>
        </w:rPr>
        <w:t>初始化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接口原型</w:t>
      </w:r>
    </w:p>
    <w:p w:rsidR="007E0034" w:rsidRDefault="00920904">
      <w:pPr>
        <w:ind w:left="420" w:firstLine="420"/>
        <w:rPr>
          <w:kern w:val="0"/>
        </w:rPr>
      </w:pPr>
      <w:proofErr w:type="gramStart"/>
      <w:r>
        <w:rPr>
          <w:rFonts w:hint="eastAsia"/>
          <w:kern w:val="0"/>
        </w:rPr>
        <w:t>bool</w:t>
      </w:r>
      <w:proofErr w:type="gramEnd"/>
      <w:r>
        <w:rPr>
          <w:rFonts w:hint="eastAsia"/>
          <w:kern w:val="0"/>
        </w:rPr>
        <w:t xml:space="preserve"> </w:t>
      </w:r>
      <w:r>
        <w:rPr>
          <w:kern w:val="0"/>
        </w:rPr>
        <w:t>CArchiveManager</w:t>
      </w:r>
      <w:r>
        <w:rPr>
          <w:rFonts w:hint="eastAsia"/>
          <w:kern w:val="0"/>
        </w:rPr>
        <w:t>V2::init</w:t>
      </w:r>
      <w:r>
        <w:rPr>
          <w:kern w:val="0"/>
        </w:rPr>
        <w:t>(</w:t>
      </w:r>
      <w:r>
        <w:rPr>
          <w:rFonts w:hint="eastAsia"/>
          <w:kern w:val="0"/>
        </w:rPr>
        <w:t xml:space="preserve"> const char*</w:t>
      </w:r>
      <w:r>
        <w:rPr>
          <w:kern w:val="0"/>
        </w:rPr>
        <w:t xml:space="preserve"> cfgPath</w:t>
      </w:r>
      <w:r>
        <w:rPr>
          <w:rFonts w:hint="eastAsia"/>
          <w:kern w:val="0"/>
        </w:rPr>
        <w:t xml:space="preserve"> </w:t>
      </w:r>
      <w:r>
        <w:rPr>
          <w:kern w:val="0"/>
        </w:rPr>
        <w:t>)</w:t>
      </w:r>
      <w:r>
        <w:rPr>
          <w:rFonts w:hint="eastAsia"/>
          <w:kern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  <w:kern w:val="0"/>
        </w:rPr>
      </w:pPr>
      <w:r>
        <w:rPr>
          <w:rFonts w:hint="eastAsia"/>
          <w:b/>
          <w:kern w:val="0"/>
        </w:rPr>
        <w:t>功能描述</w:t>
      </w:r>
    </w:p>
    <w:p w:rsidR="007E0034" w:rsidRDefault="00920904">
      <w:pPr>
        <w:ind w:left="420" w:firstLine="420"/>
      </w:pPr>
      <w:r>
        <w:rPr>
          <w:rFonts w:hint="eastAsia"/>
        </w:rPr>
        <w:t>根据指定的配置文件初始化小文件打包功能。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kern w:val="0"/>
              </w:rPr>
              <w:t>cfgPath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  <w:kern w:val="0"/>
              </w:rPr>
              <w:t xml:space="preserve">[IN] </w:t>
            </w:r>
            <w:r>
              <w:rPr>
                <w:rFonts w:hint="eastAsia"/>
                <w:kern w:val="0"/>
              </w:rPr>
              <w:t>配置文件路径</w:t>
            </w:r>
            <w:r>
              <w:t xml:space="preserve"> 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true</w:t>
      </w:r>
      <w:r>
        <w:rPr>
          <w:rFonts w:hint="eastAsia"/>
          <w:bCs/>
        </w:rPr>
        <w:t>：初始化成功。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false</w:t>
      </w:r>
      <w:r>
        <w:rPr>
          <w:rFonts w:hint="eastAsia"/>
          <w:bCs/>
        </w:rPr>
        <w:t>：初始化失败。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指定配置文件路径进行初始化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if( </w:t>
            </w:r>
            <w:r>
              <w:rPr>
                <w:color w:val="FF0000"/>
                <w:sz w:val="18"/>
                <w:szCs w:val="18"/>
              </w:rPr>
              <w:t>Dahua::EFS::CArchiveManager</w:t>
            </w:r>
            <w:r>
              <w:rPr>
                <w:rFonts w:hint="eastAsia"/>
                <w:color w:val="FF0000"/>
                <w:sz w:val="18"/>
                <w:szCs w:val="18"/>
              </w:rPr>
              <w:t>V2</w:t>
            </w:r>
            <w:r>
              <w:rPr>
                <w:color w:val="FF0000"/>
                <w:sz w:val="18"/>
                <w:szCs w:val="18"/>
              </w:rPr>
              <w:t>::instance().init( "./archive.conf" )</w:t>
            </w:r>
            <w:r>
              <w:rPr>
                <w:sz w:val="18"/>
                <w:szCs w:val="18"/>
              </w:rPr>
              <w:t xml:space="preserve">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"ArchiveManager</w:t>
            </w: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 xml:space="preserve"> inited"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销毁小文件打包管理对象，在此之前必须释放所有</w:t>
            </w:r>
            <w:r>
              <w:rPr>
                <w:rFonts w:hint="eastAsia"/>
                <w:sz w:val="18"/>
                <w:szCs w:val="18"/>
              </w:rPr>
              <w:t>CArchiveFileWriterV2</w:t>
            </w:r>
            <w:r>
              <w:rPr>
                <w:rFonts w:hint="eastAsia"/>
                <w:sz w:val="18"/>
                <w:szCs w:val="18"/>
              </w:rPr>
              <w:t>对象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Dahua::EFS::CArchiveManager</w:t>
            </w: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>::instance().release();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}else{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"ArchiveManager</w:t>
            </w: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 xml:space="preserve"> init failed"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7E0034"/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Cs/>
        </w:rPr>
        <w:t>如果外部没有主动调用该接口，则会在</w:t>
      </w:r>
      <w:r>
        <w:rPr>
          <w:bCs/>
        </w:rPr>
        <w:t>CArchiveManager</w:t>
      </w:r>
      <w:r>
        <w:rPr>
          <w:rFonts w:hint="eastAsia"/>
          <w:bCs/>
        </w:rPr>
        <w:t>V2::</w:t>
      </w:r>
      <w:r>
        <w:rPr>
          <w:bCs/>
        </w:rPr>
        <w:t>createFileWriter</w:t>
      </w:r>
      <w:r>
        <w:rPr>
          <w:rFonts w:hint="eastAsia"/>
          <w:bCs/>
        </w:rPr>
        <w:t>()</w:t>
      </w:r>
      <w:r>
        <w:rPr>
          <w:rFonts w:hint="eastAsia"/>
          <w:bCs/>
        </w:rPr>
        <w:t>中，以</w:t>
      </w:r>
      <w:proofErr w:type="gramStart"/>
      <w:r>
        <w:rPr>
          <w:bCs/>
        </w:rPr>
        <w:t>”</w:t>
      </w:r>
      <w:proofErr w:type="gramEnd"/>
      <w:r>
        <w:rPr>
          <w:rFonts w:hint="eastAsia"/>
          <w:bCs/>
        </w:rPr>
        <w:t>./archive.conf</w:t>
      </w:r>
      <w:proofErr w:type="gramStart"/>
      <w:r>
        <w:rPr>
          <w:bCs/>
        </w:rPr>
        <w:t>”</w:t>
      </w:r>
      <w:proofErr w:type="gramEnd"/>
      <w:r>
        <w:rPr>
          <w:rFonts w:hint="eastAsia"/>
          <w:bCs/>
        </w:rPr>
        <w:t>作为入参调用该接口，此时要求</w:t>
      </w:r>
      <w:r>
        <w:rPr>
          <w:rFonts w:hint="eastAsia"/>
          <w:bCs/>
        </w:rPr>
        <w:t>archive.conf</w:t>
      </w:r>
      <w:r>
        <w:rPr>
          <w:rFonts w:hint="eastAsia"/>
          <w:bCs/>
        </w:rPr>
        <w:t>必须在启动程序的目录下。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Cs/>
        </w:rPr>
        <w:t>如果不存在</w:t>
      </w:r>
      <w:r>
        <w:rPr>
          <w:rFonts w:hint="eastAsia"/>
          <w:bCs/>
        </w:rPr>
        <w:t>archive.conf</w:t>
      </w:r>
      <w:r>
        <w:rPr>
          <w:rFonts w:hint="eastAsia"/>
          <w:bCs/>
        </w:rPr>
        <w:t>，则会使用默认配置信息。需要注意</w:t>
      </w:r>
      <w:r>
        <w:rPr>
          <w:rFonts w:hint="eastAsia"/>
          <w:bCs/>
        </w:rPr>
        <w:t>6.0</w:t>
      </w:r>
      <w:r>
        <w:rPr>
          <w:rFonts w:hint="eastAsia"/>
          <w:bCs/>
        </w:rPr>
        <w:t>版本的默认配置信息在部署在非</w:t>
      </w:r>
      <w:r>
        <w:rPr>
          <w:rFonts w:hint="eastAsia"/>
          <w:bCs/>
        </w:rPr>
        <w:t>Datanode</w:t>
      </w:r>
      <w:r>
        <w:rPr>
          <w:rFonts w:hint="eastAsia"/>
          <w:bCs/>
        </w:rPr>
        <w:t>设备上时会存在问题。</w:t>
      </w:r>
      <w:r>
        <w:rPr>
          <w:rFonts w:hint="eastAsia"/>
          <w:bCs/>
        </w:rPr>
        <w:t>7.0</w:t>
      </w:r>
      <w:r>
        <w:rPr>
          <w:rFonts w:hint="eastAsia"/>
          <w:bCs/>
        </w:rPr>
        <w:t>版本后已经修复。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Cs/>
        </w:rPr>
        <w:t>可通过</w:t>
      </w:r>
      <w:r>
        <w:rPr>
          <w:rFonts w:hint="eastAsia"/>
          <w:bCs/>
        </w:rPr>
        <w:t>archive.conf</w:t>
      </w:r>
      <w:r>
        <w:rPr>
          <w:rFonts w:hint="eastAsia"/>
          <w:bCs/>
        </w:rPr>
        <w:t>指定是否使能本地存储，日志路径和级别，详细请查看</w:t>
      </w:r>
      <w:hyperlink w:anchor="_配置文件说明" w:history="1">
        <w:r>
          <w:rPr>
            <w:rStyle w:val="a9"/>
            <w:rFonts w:hint="eastAsia"/>
            <w:bCs/>
          </w:rPr>
          <w:t>配置文件说明</w:t>
        </w:r>
      </w:hyperlink>
      <w:r>
        <w:rPr>
          <w:rFonts w:hint="eastAsia"/>
          <w:bCs/>
        </w:rPr>
        <w:t>章节。</w:t>
      </w:r>
    </w:p>
    <w:p w:rsidR="007E0034" w:rsidRDefault="00920904">
      <w:pPr>
        <w:pStyle w:val="4"/>
      </w:pPr>
      <w:r>
        <w:rPr>
          <w:rFonts w:hint="eastAsia"/>
        </w:rPr>
        <w:lastRenderedPageBreak/>
        <w:t>释放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接口原型</w:t>
      </w:r>
    </w:p>
    <w:p w:rsidR="007E0034" w:rsidRDefault="00920904">
      <w:pPr>
        <w:ind w:left="420" w:firstLine="420"/>
        <w:rPr>
          <w:kern w:val="0"/>
        </w:rPr>
      </w:pPr>
      <w:proofErr w:type="gramStart"/>
      <w:r>
        <w:rPr>
          <w:rFonts w:hint="eastAsia"/>
          <w:kern w:val="0"/>
        </w:rPr>
        <w:t>void</w:t>
      </w:r>
      <w:proofErr w:type="gramEnd"/>
      <w:r>
        <w:rPr>
          <w:rFonts w:hint="eastAsia"/>
          <w:kern w:val="0"/>
        </w:rPr>
        <w:t xml:space="preserve"> </w:t>
      </w:r>
      <w:r>
        <w:rPr>
          <w:kern w:val="0"/>
        </w:rPr>
        <w:t>CArchiveManager</w:t>
      </w:r>
      <w:r>
        <w:rPr>
          <w:rFonts w:hint="eastAsia"/>
          <w:kern w:val="0"/>
        </w:rPr>
        <w:t>V2::</w:t>
      </w:r>
      <w:r>
        <w:rPr>
          <w:kern w:val="0"/>
        </w:rPr>
        <w:t>releas</w:t>
      </w:r>
      <w:r>
        <w:rPr>
          <w:rFonts w:hint="eastAsia"/>
          <w:kern w:val="0"/>
        </w:rPr>
        <w:t>e</w:t>
      </w:r>
      <w:r>
        <w:rPr>
          <w:kern w:val="0"/>
        </w:rPr>
        <w:t>()</w:t>
      </w:r>
      <w:r>
        <w:rPr>
          <w:rFonts w:hint="eastAsia"/>
          <w:kern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  <w:kern w:val="0"/>
        </w:rPr>
      </w:pPr>
      <w:r>
        <w:rPr>
          <w:rFonts w:hint="eastAsia"/>
          <w:b/>
          <w:kern w:val="0"/>
        </w:rPr>
        <w:t>功能描述</w:t>
      </w:r>
    </w:p>
    <w:p w:rsidR="007E0034" w:rsidRDefault="00920904">
      <w:pPr>
        <w:ind w:left="420" w:firstLine="420"/>
      </w:pPr>
      <w:r>
        <w:rPr>
          <w:rFonts w:hint="eastAsia"/>
        </w:rPr>
        <w:t>释放小文件打包使用的所有资源。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7E0034">
            <w:pPr>
              <w:pStyle w:val="ab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287" w:type="dxa"/>
          </w:tcPr>
          <w:p w:rsidR="007E0034" w:rsidRDefault="007E0034"/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spacing w:line="360" w:lineRule="auto"/>
        <w:ind w:left="1260" w:firstLineChars="0" w:firstLine="0"/>
        <w:rPr>
          <w:bCs/>
        </w:rPr>
      </w:pPr>
      <w:r>
        <w:rPr>
          <w:rFonts w:hint="eastAsia"/>
          <w:bCs/>
        </w:rPr>
        <w:t>无返回值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指定配置文件路径进行初始化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Dahua::EFS::CArchiveManager</w:t>
            </w: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>::instance().init( "./archive.conf" )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"ArchiveManager</w:t>
            </w: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 xml:space="preserve"> inited"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销毁小文件打包管理对象，在此之前必须释放所有</w:t>
            </w:r>
            <w:r>
              <w:rPr>
                <w:rFonts w:hint="eastAsia"/>
                <w:sz w:val="18"/>
                <w:szCs w:val="18"/>
              </w:rPr>
              <w:t>CArchiveFileWriterV2</w:t>
            </w:r>
            <w:r>
              <w:rPr>
                <w:rFonts w:hint="eastAsia"/>
                <w:sz w:val="18"/>
                <w:szCs w:val="18"/>
              </w:rPr>
              <w:t>对象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color w:val="FF0000"/>
                <w:sz w:val="18"/>
                <w:szCs w:val="18"/>
              </w:rPr>
              <w:t>Dahua::EFS::CArchiveManager</w:t>
            </w:r>
            <w:r>
              <w:rPr>
                <w:rFonts w:hint="eastAsia"/>
                <w:color w:val="FF0000"/>
                <w:sz w:val="18"/>
                <w:szCs w:val="18"/>
              </w:rPr>
              <w:t>V2</w:t>
            </w:r>
            <w:r>
              <w:rPr>
                <w:color w:val="FF0000"/>
                <w:sz w:val="18"/>
                <w:szCs w:val="18"/>
              </w:rPr>
              <w:t>::instance().release();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}else{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"ArchiveManager</w:t>
            </w: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 xml:space="preserve"> init failed"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提示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构造</w:t>
      </w:r>
      <w:r>
        <w:rPr>
          <w:rFonts w:hint="eastAsia"/>
          <w:bCs/>
        </w:rPr>
        <w:t>CArchiveManagerV2</w:t>
      </w:r>
      <w:r>
        <w:rPr>
          <w:rFonts w:hint="eastAsia"/>
          <w:bCs/>
        </w:rPr>
        <w:t>后，</w:t>
      </w:r>
      <w:proofErr w:type="gramStart"/>
      <w:r>
        <w:rPr>
          <w:rFonts w:hint="eastAsia"/>
          <w:bCs/>
        </w:rPr>
        <w:t>析构前</w:t>
      </w:r>
      <w:proofErr w:type="gramEnd"/>
      <w:r>
        <w:rPr>
          <w:rFonts w:hint="eastAsia"/>
          <w:bCs/>
        </w:rPr>
        <w:t>必须调用该接口释放资源。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因为小文件打包会使用</w:t>
      </w:r>
      <w:r>
        <w:rPr>
          <w:rFonts w:hint="eastAsia"/>
          <w:bCs/>
        </w:rPr>
        <w:t>EFS SDK</w:t>
      </w:r>
      <w:r>
        <w:rPr>
          <w:rFonts w:hint="eastAsia"/>
          <w:bCs/>
        </w:rPr>
        <w:t>创建文件，所以该接口必须在</w:t>
      </w:r>
      <w:r>
        <w:rPr>
          <w:rFonts w:hint="eastAsia"/>
          <w:bCs/>
        </w:rPr>
        <w:t>CEFileSystem::close()</w:t>
      </w:r>
      <w:r>
        <w:rPr>
          <w:rFonts w:hint="eastAsia"/>
          <w:bCs/>
        </w:rPr>
        <w:t>前调用，避免</w:t>
      </w:r>
      <w:r>
        <w:rPr>
          <w:rFonts w:hint="eastAsia"/>
          <w:bCs/>
        </w:rPr>
        <w:t>CEFileSystem::close()</w:t>
      </w:r>
      <w:r>
        <w:rPr>
          <w:rFonts w:hint="eastAsia"/>
          <w:bCs/>
        </w:rPr>
        <w:t>断言失败导致的崩溃。</w:t>
      </w:r>
    </w:p>
    <w:p w:rsidR="007E0034" w:rsidRDefault="00920904">
      <w:pPr>
        <w:pStyle w:val="3"/>
      </w:pPr>
      <w:r>
        <w:rPr>
          <w:rFonts w:hint="eastAsia"/>
        </w:rPr>
        <w:t>上传文件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上传文件需要使用</w:t>
      </w:r>
      <w:r>
        <w:rPr>
          <w:rFonts w:hint="eastAsia"/>
        </w:rPr>
        <w:t>CArchiveFileWriterV2</w:t>
      </w:r>
      <w:r>
        <w:rPr>
          <w:rFonts w:hint="eastAsia"/>
        </w:rPr>
        <w:t>对象，该对象只能通过</w:t>
      </w:r>
      <w:r>
        <w:rPr>
          <w:kern w:val="0"/>
        </w:rPr>
        <w:t>CArchiveManager</w:t>
      </w:r>
      <w:r>
        <w:rPr>
          <w:rFonts w:hint="eastAsia"/>
          <w:kern w:val="0"/>
        </w:rPr>
        <w:t>V2</w:t>
      </w:r>
      <w:r>
        <w:rPr>
          <w:rFonts w:hint="eastAsia"/>
          <w:kern w:val="0"/>
        </w:rPr>
        <w:t>对象来创建。对于一个</w:t>
      </w:r>
      <w:r>
        <w:rPr>
          <w:rFonts w:hint="eastAsia"/>
        </w:rPr>
        <w:t>CArchiveFileWriterV2</w:t>
      </w:r>
      <w:r>
        <w:rPr>
          <w:rFonts w:hint="eastAsia"/>
        </w:rPr>
        <w:t>对象不可多线程同时使用。</w:t>
      </w:r>
    </w:p>
    <w:p w:rsidR="007E0034" w:rsidRDefault="00920904">
      <w:pPr>
        <w:pStyle w:val="4"/>
      </w:pPr>
      <w:r>
        <w:rPr>
          <w:rFonts w:hint="eastAsia"/>
        </w:rPr>
        <w:t>创建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  <w:bCs w:val="0"/>
          <w:kern w:val="0"/>
        </w:rPr>
      </w:pPr>
      <w:r>
        <w:rPr>
          <w:kern w:val="0"/>
        </w:rPr>
        <w:t>CArchiveFileWriter</w:t>
      </w:r>
      <w:r>
        <w:rPr>
          <w:rFonts w:hint="eastAsia"/>
          <w:kern w:val="0"/>
        </w:rPr>
        <w:t>V2</w:t>
      </w:r>
      <w:r>
        <w:rPr>
          <w:kern w:val="0"/>
        </w:rPr>
        <w:t>*</w:t>
      </w:r>
      <w:r>
        <w:t xml:space="preserve"> </w:t>
      </w:r>
      <w:r>
        <w:rPr>
          <w:kern w:val="0"/>
        </w:rPr>
        <w:t>CArchiveManager</w:t>
      </w:r>
      <w:r>
        <w:rPr>
          <w:rFonts w:hint="eastAsia"/>
          <w:kern w:val="0"/>
        </w:rPr>
        <w:t>V2::</w:t>
      </w:r>
      <w:proofErr w:type="gramStart"/>
      <w:r>
        <w:rPr>
          <w:kern w:val="0"/>
        </w:rPr>
        <w:t>createFileWriter(</w:t>
      </w:r>
      <w:proofErr w:type="gramEnd"/>
      <w:r>
        <w:rPr>
          <w:rFonts w:hint="eastAsia"/>
          <w:kern w:val="0"/>
        </w:rPr>
        <w:t xml:space="preserve"> </w:t>
      </w:r>
      <w:r>
        <w:rPr>
          <w:kern w:val="0"/>
        </w:rPr>
        <w:t>CEFileSystem* ptr</w:t>
      </w:r>
      <w:r>
        <w:rPr>
          <w:rFonts w:hint="eastAsia"/>
          <w:kern w:val="0"/>
        </w:rPr>
        <w:t xml:space="preserve"> </w:t>
      </w:r>
      <w:r>
        <w:rPr>
          <w:kern w:val="0"/>
        </w:rPr>
        <w:t>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lastRenderedPageBreak/>
        <w:t>创建小文件打包对象。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kern w:val="0"/>
              </w:rPr>
              <w:t>ptr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已经初始化好的</w:t>
            </w:r>
            <w:r>
              <w:rPr>
                <w:rFonts w:hint="eastAsia"/>
              </w:rPr>
              <w:t>CEFileSystem</w:t>
            </w:r>
            <w:r>
              <w:rPr>
                <w:rFonts w:hint="eastAsia"/>
              </w:rPr>
              <w:t>的指针。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非</w:t>
      </w:r>
      <w:r>
        <w:rPr>
          <w:rFonts w:hint="eastAsia"/>
          <w:bCs/>
        </w:rPr>
        <w:t>NULL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NULL</w:t>
      </w:r>
      <w:r>
        <w:rPr>
          <w:rFonts w:hint="eastAsia"/>
          <w:bCs/>
        </w:rPr>
        <w:t>：失败。。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 efs</w:t>
            </w:r>
            <w:r>
              <w:rPr>
                <w:rFonts w:hint="eastAsia"/>
                <w:sz w:val="18"/>
                <w:szCs w:val="18"/>
              </w:rPr>
              <w:t>必须是已经初始化好的</w:t>
            </w:r>
            <w:r>
              <w:rPr>
                <w:rFonts w:hint="eastAsia"/>
                <w:sz w:val="18"/>
                <w:szCs w:val="18"/>
              </w:rPr>
              <w:t>CEFileSystem</w:t>
            </w:r>
            <w:r>
              <w:rPr>
                <w:rFonts w:hint="eastAsia"/>
                <w:sz w:val="18"/>
                <w:szCs w:val="18"/>
              </w:rPr>
              <w:t>对象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Dahua::EFS::CArchiveFileWriter</w:t>
            </w: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>* writer</w:t>
            </w:r>
            <w:r>
              <w:rPr>
                <w:rFonts w:hint="eastAsia"/>
                <w:sz w:val="18"/>
                <w:szCs w:val="18"/>
              </w:rPr>
              <w:t xml:space="preserve"> = NULL;</w:t>
            </w:r>
          </w:p>
          <w:p w:rsidR="007E0034" w:rsidRDefault="00920904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writer</w:t>
            </w:r>
            <w:r>
              <w:rPr>
                <w:color w:val="FF0000"/>
                <w:sz w:val="18"/>
                <w:szCs w:val="18"/>
              </w:rPr>
              <w:t xml:space="preserve"> = Dahua::EFS::CArchiveManager</w:t>
            </w:r>
            <w:r>
              <w:rPr>
                <w:rFonts w:hint="eastAsia"/>
                <w:color w:val="FF0000"/>
                <w:sz w:val="18"/>
                <w:szCs w:val="18"/>
              </w:rPr>
              <w:t>V2</w:t>
            </w:r>
            <w:r>
              <w:rPr>
                <w:color w:val="FF0000"/>
                <w:sz w:val="18"/>
                <w:szCs w:val="18"/>
              </w:rPr>
              <w:t>::instance().createFileWriter( efs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NULL != wirter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"create file writer\n";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}else{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"create file writer failed\n";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传入的</w:t>
      </w:r>
      <w:r>
        <w:rPr>
          <w:rFonts w:hint="eastAsia"/>
        </w:rPr>
        <w:t>CEFileSystem</w:t>
      </w:r>
      <w:r>
        <w:rPr>
          <w:rFonts w:hint="eastAsia"/>
        </w:rPr>
        <w:t>的指针必须指向已经初始化好的对象。</w:t>
      </w:r>
      <w:r>
        <w:rPr>
          <w:rFonts w:hint="eastAsia"/>
        </w:rPr>
        <w:t>CEFileSystem</w:t>
      </w:r>
      <w:r>
        <w:rPr>
          <w:rFonts w:hint="eastAsia"/>
        </w:rPr>
        <w:t>的初始化可参考《</w:t>
      </w:r>
      <w:r>
        <w:t>EFS-SDK_UserDocs.docx</w:t>
      </w:r>
      <w:r>
        <w:rPr>
          <w:rFonts w:hint="eastAsia"/>
        </w:rPr>
        <w:t>》。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  <w:kern w:val="0"/>
        </w:rPr>
        <w:t>必须检查返回值，避免返回</w:t>
      </w:r>
      <w:r>
        <w:rPr>
          <w:rFonts w:hint="eastAsia"/>
          <w:kern w:val="0"/>
        </w:rPr>
        <w:t>NULL</w:t>
      </w:r>
      <w:r>
        <w:rPr>
          <w:rFonts w:hint="eastAsia"/>
          <w:kern w:val="0"/>
        </w:rPr>
        <w:t>时，继续使用导致的崩溃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  <w:kern w:val="0"/>
        </w:rPr>
        <w:t>一旦返回非</w:t>
      </w:r>
      <w:r>
        <w:rPr>
          <w:rFonts w:hint="eastAsia"/>
          <w:kern w:val="0"/>
        </w:rPr>
        <w:t>NULL</w:t>
      </w:r>
      <w:r>
        <w:rPr>
          <w:rFonts w:hint="eastAsia"/>
          <w:kern w:val="0"/>
        </w:rPr>
        <w:t>但不使用时，必须调用</w:t>
      </w:r>
      <w:r>
        <w:rPr>
          <w:kern w:val="0"/>
        </w:rPr>
        <w:t>CArchiveManager</w:t>
      </w:r>
      <w:r>
        <w:rPr>
          <w:rFonts w:hint="eastAsia"/>
          <w:kern w:val="0"/>
        </w:rPr>
        <w:t>V2::</w:t>
      </w:r>
      <w:r>
        <w:t xml:space="preserve"> </w:t>
      </w:r>
      <w:r>
        <w:rPr>
          <w:kern w:val="0"/>
        </w:rPr>
        <w:t>releaseFileWriter</w:t>
      </w:r>
      <w:r>
        <w:rPr>
          <w:rFonts w:hint="eastAsia"/>
          <w:kern w:val="0"/>
        </w:rPr>
        <w:t>()</w:t>
      </w:r>
      <w:r>
        <w:rPr>
          <w:rFonts w:hint="eastAsia"/>
          <w:kern w:val="0"/>
        </w:rPr>
        <w:t>进行释放。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kern w:val="0"/>
        </w:rPr>
      </w:pPr>
      <w:r>
        <w:rPr>
          <w:rFonts w:hint="eastAsia"/>
          <w:kern w:val="0"/>
        </w:rPr>
        <w:t>尽可能重复使用一个</w:t>
      </w:r>
      <w:r>
        <w:rPr>
          <w:kern w:val="0"/>
        </w:rPr>
        <w:t>CArchiveFileWriter</w:t>
      </w:r>
      <w:r>
        <w:rPr>
          <w:rFonts w:hint="eastAsia"/>
          <w:kern w:val="0"/>
        </w:rPr>
        <w:t>V2</w:t>
      </w:r>
      <w:r>
        <w:rPr>
          <w:rFonts w:hint="eastAsia"/>
          <w:kern w:val="0"/>
        </w:rPr>
        <w:t>对象，避免反复初始化和销毁</w:t>
      </w:r>
      <w:r>
        <w:rPr>
          <w:kern w:val="0"/>
        </w:rPr>
        <w:t>CArchiveFileWriter</w:t>
      </w:r>
      <w:r>
        <w:rPr>
          <w:rFonts w:hint="eastAsia"/>
          <w:kern w:val="0"/>
        </w:rPr>
        <w:t>V2</w:t>
      </w:r>
      <w:r>
        <w:rPr>
          <w:rFonts w:hint="eastAsia"/>
          <w:kern w:val="0"/>
        </w:rPr>
        <w:t>对象。即使存在写入失败，</w:t>
      </w:r>
      <w:r>
        <w:rPr>
          <w:kern w:val="0"/>
        </w:rPr>
        <w:t>CArchiveFileWriter</w:t>
      </w:r>
      <w:r>
        <w:rPr>
          <w:rFonts w:hint="eastAsia"/>
          <w:kern w:val="0"/>
        </w:rPr>
        <w:t>V2</w:t>
      </w:r>
      <w:r>
        <w:rPr>
          <w:rFonts w:hint="eastAsia"/>
          <w:kern w:val="0"/>
        </w:rPr>
        <w:t>仍可用于下一次写入。</w:t>
      </w:r>
    </w:p>
    <w:p w:rsidR="007E0034" w:rsidRDefault="007E0034"/>
    <w:p w:rsidR="007E0034" w:rsidRDefault="00920904">
      <w:pPr>
        <w:pStyle w:val="4"/>
      </w:pPr>
      <w:r>
        <w:rPr>
          <w:rFonts w:hint="eastAsia"/>
        </w:rPr>
        <w:t>初始化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bCs/>
        </w:rPr>
      </w:pPr>
      <w:proofErr w:type="gramStart"/>
      <w:r>
        <w:rPr>
          <w:bCs/>
        </w:rPr>
        <w:t>bool</w:t>
      </w:r>
      <w:proofErr w:type="gramEnd"/>
      <w:r>
        <w:rPr>
          <w:bCs/>
        </w:rPr>
        <w:t xml:space="preserve"> CArchiveFileWriter</w:t>
      </w:r>
      <w:r>
        <w:rPr>
          <w:rFonts w:hint="eastAsia"/>
          <w:bCs/>
        </w:rPr>
        <w:t>V2::init</w:t>
      </w:r>
      <w:r>
        <w:rPr>
          <w:bCs/>
        </w:rPr>
        <w:t>(</w:t>
      </w:r>
      <w:r>
        <w:rPr>
          <w:bCs/>
        </w:rPr>
        <w:tab/>
        <w:t>const uint16_t n,</w:t>
      </w:r>
    </w:p>
    <w:p w:rsidR="007E0034" w:rsidRDefault="00920904">
      <w:pPr>
        <w:pStyle w:val="ab"/>
        <w:ind w:left="840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ab/>
      </w:r>
      <w:proofErr w:type="gramStart"/>
      <w:r>
        <w:rPr>
          <w:bCs/>
        </w:rPr>
        <w:t>const</w:t>
      </w:r>
      <w:proofErr w:type="gramEnd"/>
      <w:r>
        <w:rPr>
          <w:bCs/>
        </w:rPr>
        <w:t xml:space="preserve"> uint16_t m,</w:t>
      </w:r>
    </w:p>
    <w:p w:rsidR="007E0034" w:rsidRDefault="00920904">
      <w:pPr>
        <w:pStyle w:val="ab"/>
        <w:ind w:left="840"/>
        <w:rPr>
          <w:rStyle w:val="a7"/>
          <w:b w:val="0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ab/>
      </w:r>
      <w:proofErr w:type="gramStart"/>
      <w:r>
        <w:rPr>
          <w:bCs/>
        </w:rPr>
        <w:t>const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char*</w:t>
      </w:r>
      <w:r>
        <w:rPr>
          <w:bCs/>
        </w:rPr>
        <w:t xml:space="preserve"> bucketname);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初始化小文件打包对象，指定</w:t>
      </w:r>
      <w:r>
        <w:rPr>
          <w:rFonts w:hint="eastAsia"/>
        </w:rPr>
        <w:t>N+M</w:t>
      </w:r>
      <w:r>
        <w:rPr>
          <w:rFonts w:hint="eastAsia"/>
        </w:rPr>
        <w:t>以及文件所属的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bCs/>
              </w:rPr>
              <w:t>n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N+M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N+M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bCs/>
              </w:rPr>
              <w:lastRenderedPageBreak/>
              <w:t>bucketname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已经存在的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名，用于存储打包后的文件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Dahua::EFS::CArchiveFileWriter</w:t>
            </w: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>* writer = NULL;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writer = Dahua::EFS::CArchiveManager</w:t>
            </w: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>::instance().createFileWriter( efs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NULL != writer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指定</w:t>
            </w:r>
            <w:r>
              <w:rPr>
                <w:rFonts w:hint="eastAsia"/>
                <w:sz w:val="18"/>
                <w:szCs w:val="18"/>
              </w:rPr>
              <w:t>N+M</w:t>
            </w:r>
            <w:r>
              <w:rPr>
                <w:rFonts w:hint="eastAsia"/>
                <w:sz w:val="18"/>
                <w:szCs w:val="18"/>
              </w:rPr>
              <w:t>以及</w:t>
            </w:r>
            <w:r>
              <w:rPr>
                <w:rFonts w:hint="eastAsia"/>
                <w:sz w:val="18"/>
                <w:szCs w:val="18"/>
              </w:rPr>
              <w:t>bucket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bucket</w:t>
            </w:r>
            <w:r>
              <w:rPr>
                <w:rFonts w:hint="eastAsia"/>
                <w:sz w:val="18"/>
                <w:szCs w:val="18"/>
              </w:rPr>
              <w:t>必须是已经存在的。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if( </w:t>
            </w:r>
            <w:r>
              <w:rPr>
                <w:color w:val="FF0000"/>
                <w:sz w:val="18"/>
                <w:szCs w:val="18"/>
              </w:rPr>
              <w:t xml:space="preserve">writer-&gt;init( 3, 1, bucket_name </w:t>
            </w:r>
            <w:r>
              <w:rPr>
                <w:rFonts w:hint="eastAsia"/>
                <w:color w:val="FF0000"/>
                <w:sz w:val="18"/>
                <w:szCs w:val="18"/>
              </w:rPr>
              <w:t>.c_str()</w:t>
            </w:r>
            <w:r>
              <w:rPr>
                <w:color w:val="FF0000"/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使用该</w:t>
            </w:r>
            <w:r>
              <w:rPr>
                <w:rFonts w:hint="eastAsia"/>
                <w:sz w:val="18"/>
                <w:szCs w:val="18"/>
              </w:rPr>
              <w:t>writer</w:t>
            </w:r>
            <w:r>
              <w:rPr>
                <w:rFonts w:hint="eastAsia"/>
                <w:sz w:val="18"/>
                <w:szCs w:val="18"/>
              </w:rPr>
              <w:t>进行写入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}else{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初始化失败，不可使用该</w:t>
            </w:r>
            <w:r>
              <w:rPr>
                <w:rFonts w:hint="eastAsia"/>
                <w:sz w:val="18"/>
                <w:szCs w:val="18"/>
              </w:rPr>
              <w:t>writer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一旦在该接口中指定</w:t>
      </w:r>
      <w:r>
        <w:rPr>
          <w:rFonts w:hint="eastAsia"/>
        </w:rPr>
        <w:t>N+M</w:t>
      </w:r>
      <w:r>
        <w:rPr>
          <w:rFonts w:hint="eastAsia"/>
        </w:rPr>
        <w:t>后，该</w:t>
      </w:r>
      <w:r>
        <w:rPr>
          <w:rFonts w:hint="eastAsia"/>
        </w:rPr>
        <w:t>CArchiveFileWriter</w:t>
      </w:r>
      <w:r>
        <w:rPr>
          <w:rFonts w:hint="eastAsia"/>
        </w:rPr>
        <w:t>的</w:t>
      </w:r>
      <w:r>
        <w:rPr>
          <w:rFonts w:hint="eastAsia"/>
        </w:rPr>
        <w:t>N+M</w:t>
      </w:r>
      <w:r>
        <w:rPr>
          <w:rFonts w:hint="eastAsia"/>
        </w:rPr>
        <w:t>不可再改变，当前只支持</w:t>
      </w:r>
      <w:r>
        <w:rPr>
          <w:rFonts w:hint="eastAsia"/>
        </w:rPr>
        <w:t>3+1</w:t>
      </w:r>
      <w:r>
        <w:rPr>
          <w:rFonts w:hint="eastAsia"/>
        </w:rPr>
        <w:t>和</w:t>
      </w:r>
      <w:r>
        <w:rPr>
          <w:rFonts w:hint="eastAsia"/>
        </w:rPr>
        <w:t>7+2</w:t>
      </w:r>
      <w:r>
        <w:rPr>
          <w:rFonts w:hint="eastAsia"/>
        </w:rPr>
        <w:t>模式，其余模式会返回失败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在该接口中指定的</w:t>
      </w:r>
      <w:r>
        <w:rPr>
          <w:rFonts w:hint="eastAsia"/>
        </w:rPr>
        <w:t>bucket</w:t>
      </w:r>
      <w:r>
        <w:rPr>
          <w:rFonts w:hint="eastAsia"/>
        </w:rPr>
        <w:t>，可以通过</w:t>
      </w:r>
      <w:r>
        <w:rPr>
          <w:rFonts w:hint="eastAsia"/>
        </w:rPr>
        <w:t>CArchiveFileWriterV2::getBucket()</w:t>
      </w:r>
      <w:r>
        <w:t xml:space="preserve"> </w:t>
      </w:r>
      <w:r>
        <w:rPr>
          <w:rFonts w:hint="eastAsia"/>
        </w:rPr>
        <w:t>获取其名字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bucket</w:t>
      </w:r>
      <w:r>
        <w:rPr>
          <w:rFonts w:hint="eastAsia"/>
        </w:rPr>
        <w:t>可通过</w:t>
      </w:r>
      <w:r>
        <w:rPr>
          <w:rFonts w:hint="eastAsia"/>
        </w:rPr>
        <w:t>CArchiveFileWriterV2::setBucket()</w:t>
      </w:r>
      <w:r>
        <w:rPr>
          <w:rFonts w:hint="eastAsia"/>
        </w:rPr>
        <w:t>重新设置，仍需保证设置的</w:t>
      </w:r>
      <w:r>
        <w:rPr>
          <w:rFonts w:hint="eastAsia"/>
        </w:rPr>
        <w:t>bucket</w:t>
      </w:r>
      <w:r>
        <w:rPr>
          <w:rFonts w:hint="eastAsia"/>
        </w:rPr>
        <w:t>是已经存在的。</w:t>
      </w:r>
      <w:r>
        <w:rPr>
          <w:rFonts w:hint="eastAsia"/>
          <w:color w:val="FF0000"/>
        </w:rPr>
        <w:t>不推荐</w:t>
      </w:r>
      <w:r>
        <w:rPr>
          <w:rFonts w:hint="eastAsia"/>
        </w:rPr>
        <w:t>对一个</w:t>
      </w:r>
      <w:r>
        <w:rPr>
          <w:rFonts w:hint="eastAsia"/>
        </w:rPr>
        <w:t>CArchiveFileWriterV2</w:t>
      </w:r>
      <w:r>
        <w:rPr>
          <w:rFonts w:hint="eastAsia"/>
        </w:rPr>
        <w:t>反复设置不同的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7E0034" w:rsidRDefault="00920904">
      <w:pPr>
        <w:pStyle w:val="4"/>
      </w:pPr>
      <w:r>
        <w:rPr>
          <w:rFonts w:hint="eastAsia"/>
        </w:rPr>
        <w:t>打开文件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ind w:left="840" w:firstLineChars="0" w:firstLine="0"/>
        <w:rPr>
          <w:rStyle w:val="a7"/>
          <w:b w:val="0"/>
        </w:rPr>
      </w:pPr>
      <w:proofErr w:type="gramStart"/>
      <w:r>
        <w:rPr>
          <w:bCs/>
        </w:rPr>
        <w:t>bool</w:t>
      </w:r>
      <w:proofErr w:type="gramEnd"/>
      <w:r>
        <w:rPr>
          <w:bCs/>
        </w:rPr>
        <w:t xml:space="preserve"> CArchiveFileWriter</w:t>
      </w:r>
      <w:r>
        <w:rPr>
          <w:rFonts w:hint="eastAsia"/>
          <w:bCs/>
        </w:rPr>
        <w:t>V2::open</w:t>
      </w:r>
      <w:r>
        <w:rPr>
          <w:bCs/>
        </w:rPr>
        <w:t xml:space="preserve">(const </w:t>
      </w:r>
      <w:r>
        <w:rPr>
          <w:rFonts w:hint="eastAsia"/>
          <w:bCs/>
        </w:rPr>
        <w:t>char*</w:t>
      </w:r>
      <w:r>
        <w:rPr>
          <w:bCs/>
        </w:rPr>
        <w:t xml:space="preserve"> suffix = </w:t>
      </w:r>
      <w:r>
        <w:rPr>
          <w:rFonts w:hint="eastAsia"/>
          <w:bCs/>
        </w:rPr>
        <w:t>NULL</w:t>
      </w:r>
      <w:r>
        <w:rPr>
          <w:bCs/>
        </w:rPr>
        <w:t>)</w:t>
      </w:r>
      <w:r>
        <w:rPr>
          <w:rFonts w:hint="eastAsia"/>
          <w:bCs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打开文件，</w:t>
      </w:r>
      <w:r>
        <w:rPr>
          <w:rFonts w:hint="eastAsia"/>
        </w:rPr>
        <w:t>suffix</w:t>
      </w:r>
      <w:r>
        <w:rPr>
          <w:rFonts w:hint="eastAsia"/>
        </w:rPr>
        <w:t>指定该文件的后缀。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t>suffix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指定返回的文件名的后缀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if( </w:t>
            </w:r>
            <w:r>
              <w:rPr>
                <w:color w:val="FF0000"/>
                <w:sz w:val="18"/>
                <w:szCs w:val="18"/>
              </w:rPr>
              <w:t xml:space="preserve">writer-&gt;open( "jpg") </w:t>
            </w:r>
            <w:r>
              <w:rPr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打开成功，开始写入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lastRenderedPageBreak/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该接口指定的参数主要用于拼接</w:t>
      </w:r>
      <w:r>
        <w:rPr>
          <w:rFonts w:hint="eastAsia"/>
        </w:rPr>
        <w:t>close()</w:t>
      </w:r>
      <w:r>
        <w:rPr>
          <w:rFonts w:hint="eastAsia"/>
        </w:rPr>
        <w:t>时返回的文件名，以便其他程序能正确处理文件，比如以</w:t>
      </w:r>
      <w:r>
        <w:rPr>
          <w:rFonts w:hint="eastAsia"/>
        </w:rPr>
        <w:t>jpg</w:t>
      </w:r>
      <w:r>
        <w:rPr>
          <w:rFonts w:hint="eastAsia"/>
        </w:rPr>
        <w:t>作为后缀，可以使得其他程序能以</w:t>
      </w:r>
      <w:r>
        <w:rPr>
          <w:rFonts w:hint="eastAsia"/>
        </w:rPr>
        <w:t>jpg</w:t>
      </w:r>
      <w:r>
        <w:rPr>
          <w:rFonts w:hint="eastAsia"/>
        </w:rPr>
        <w:t>格式解析文件。</w:t>
      </w:r>
    </w:p>
    <w:p w:rsidR="007E0034" w:rsidRDefault="00920904">
      <w:pPr>
        <w:pStyle w:val="4"/>
      </w:pPr>
      <w:r>
        <w:rPr>
          <w:rFonts w:hint="eastAsia"/>
        </w:rPr>
        <w:t>写文件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ind w:left="840" w:firstLineChars="0" w:firstLine="0"/>
        <w:rPr>
          <w:rStyle w:val="a7"/>
          <w:b w:val="0"/>
        </w:rPr>
      </w:pPr>
      <w:proofErr w:type="gramStart"/>
      <w:r>
        <w:rPr>
          <w:rFonts w:hint="eastAsia"/>
          <w:bCs/>
        </w:rPr>
        <w:t>int</w:t>
      </w:r>
      <w:proofErr w:type="gramEnd"/>
      <w:r>
        <w:rPr>
          <w:bCs/>
        </w:rPr>
        <w:t xml:space="preserve"> CArchiveFileWriter</w:t>
      </w:r>
      <w:r>
        <w:rPr>
          <w:rFonts w:hint="eastAsia"/>
          <w:bCs/>
        </w:rPr>
        <w:t>V2::write</w:t>
      </w:r>
      <w:r>
        <w:rPr>
          <w:bCs/>
        </w:rPr>
        <w:t>(const char* buffer, const uint32_t length)</w:t>
      </w:r>
      <w:r>
        <w:rPr>
          <w:rFonts w:hint="eastAsia"/>
          <w:bCs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写入指定长度的数据。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t>buffer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数据缓存地址，不能为</w:t>
            </w:r>
            <w:r>
              <w:rPr>
                <w:rFonts w:hint="eastAsia"/>
              </w:rPr>
              <w:t>NULL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length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待写入的数据长度，不能为</w:t>
            </w:r>
            <w:r>
              <w:rPr>
                <w:rFonts w:hint="eastAsia"/>
              </w:rPr>
              <w:t>0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&gt;0</w:t>
      </w:r>
      <w:r>
        <w:rPr>
          <w:rFonts w:hint="eastAsia"/>
        </w:rPr>
        <w:t>：实际写入的长度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&lt;0</w:t>
      </w:r>
      <w:r>
        <w:rPr>
          <w:rFonts w:hint="eastAsia"/>
        </w:rPr>
        <w:t>：失败。需关闭，不可再写。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uint32_t want_write_len = 1 &lt;&lt; 20; // </w:t>
            </w:r>
            <w:r>
              <w:rPr>
                <w:rFonts w:hint="eastAsia"/>
                <w:sz w:val="18"/>
                <w:szCs w:val="18"/>
              </w:rPr>
              <w:t>文件大小为</w:t>
            </w:r>
            <w:r>
              <w:rPr>
                <w:rFonts w:hint="eastAsia"/>
                <w:sz w:val="18"/>
                <w:szCs w:val="18"/>
              </w:rPr>
              <w:t>1M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uint32_t write_once_len = 12288; // </w:t>
            </w:r>
            <w:r>
              <w:rPr>
                <w:rFonts w:hint="eastAsia"/>
                <w:sz w:val="18"/>
                <w:szCs w:val="18"/>
              </w:rPr>
              <w:t>推荐每次写入</w:t>
            </w:r>
            <w:r>
              <w:rPr>
                <w:rFonts w:hint="eastAsia"/>
                <w:sz w:val="18"/>
                <w:szCs w:val="18"/>
              </w:rPr>
              <w:t>N*4k</w:t>
            </w:r>
            <w:r>
              <w:rPr>
                <w:rFonts w:hint="eastAsia"/>
                <w:sz w:val="18"/>
                <w:szCs w:val="18"/>
              </w:rPr>
              <w:t>倍数的数据，此处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3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char* buf = new char[write_once_len]; // </w:t>
            </w:r>
            <w:r>
              <w:rPr>
                <w:rFonts w:hint="eastAsia"/>
                <w:sz w:val="18"/>
                <w:szCs w:val="18"/>
              </w:rPr>
              <w:t>待写入数据的缓存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uint32_t write_once_offset = write_once_len; // </w:t>
            </w:r>
            <w:r>
              <w:rPr>
                <w:rFonts w:hint="eastAsia"/>
                <w:sz w:val="18"/>
                <w:szCs w:val="18"/>
              </w:rPr>
              <w:t>初始设为</w:t>
            </w:r>
            <w:r>
              <w:rPr>
                <w:rFonts w:hint="eastAsia"/>
                <w:sz w:val="18"/>
                <w:szCs w:val="18"/>
              </w:rPr>
              <w:t>write_once_len</w:t>
            </w:r>
            <w:r>
              <w:rPr>
                <w:rFonts w:hint="eastAsia"/>
                <w:sz w:val="18"/>
                <w:szCs w:val="18"/>
              </w:rPr>
              <w:t>，保证进入读取原始数据的分支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uint32_t write_len = 0; // </w:t>
            </w:r>
            <w:r>
              <w:rPr>
                <w:rFonts w:hint="eastAsia"/>
                <w:sz w:val="18"/>
                <w:szCs w:val="18"/>
              </w:rPr>
              <w:t>已写入的总长度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while( write_len &lt; want_write_len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if( write_once_offset == write_once_len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write_once_offset = 0;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uint32_t left_write_len = want_write_len - write_len;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每次写的长度不能超过剩余需要写的长度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write_once_len = write_once_len &gt; left_write_</w:t>
            </w:r>
            <w:proofErr w:type="gramStart"/>
            <w:r>
              <w:rPr>
                <w:sz w:val="18"/>
                <w:szCs w:val="18"/>
              </w:rPr>
              <w:t>len ?</w:t>
            </w:r>
            <w:proofErr w:type="gramEnd"/>
            <w:r>
              <w:rPr>
                <w:sz w:val="18"/>
                <w:szCs w:val="18"/>
              </w:rPr>
              <w:t xml:space="preserve"> left_write_len : write_once_len;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读取原始数据，此处以</w:t>
            </w:r>
            <w:r>
              <w:rPr>
                <w:rFonts w:hint="eastAsia"/>
                <w:sz w:val="18"/>
                <w:szCs w:val="18"/>
              </w:rPr>
              <w:t>memset</w:t>
            </w:r>
            <w:r>
              <w:rPr>
                <w:rFonts w:hint="eastAsia"/>
                <w:sz w:val="18"/>
                <w:szCs w:val="18"/>
              </w:rPr>
              <w:t>模拟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memset( buf, 0, write_once_len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color w:val="FF0000"/>
                <w:sz w:val="18"/>
                <w:szCs w:val="18"/>
              </w:rPr>
              <w:t>int ret = writer-&gt;write( buf + write_once_offset, write_once_len - write_once_offset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if( 0 &gt;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std::cout &lt;&lt; "write failed\n";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break;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write_once_offset += ret;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ab/>
              <w:t>write_len += ret;</w:t>
            </w:r>
            <w:r>
              <w:rPr>
                <w:sz w:val="18"/>
                <w:szCs w:val="18"/>
              </w:rPr>
              <w:tab/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lastRenderedPageBreak/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全部写入的数据长度不能超过</w:t>
      </w:r>
      <w:r>
        <w:rPr>
          <w:rFonts w:hint="eastAsia"/>
        </w:rPr>
        <w:t>100MB</w:t>
      </w:r>
      <w:r>
        <w:rPr>
          <w:rFonts w:hint="eastAsia"/>
        </w:rPr>
        <w:t>，超过时会返回失败。</w:t>
      </w:r>
    </w:p>
    <w:p w:rsidR="007E0034" w:rsidRDefault="00920904">
      <w:pPr>
        <w:pStyle w:val="4"/>
      </w:pPr>
      <w:r>
        <w:rPr>
          <w:rFonts w:hint="eastAsia"/>
        </w:rPr>
        <w:t>关闭文件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ind w:left="840" w:firstLineChars="0" w:firstLine="0"/>
        <w:rPr>
          <w:rStyle w:val="a7"/>
          <w:b w:val="0"/>
        </w:rPr>
      </w:pPr>
      <w:proofErr w:type="gramStart"/>
      <w:r>
        <w:rPr>
          <w:bCs/>
        </w:rPr>
        <w:t>bool</w:t>
      </w:r>
      <w:proofErr w:type="gramEnd"/>
      <w:r>
        <w:rPr>
          <w:bCs/>
        </w:rPr>
        <w:t xml:space="preserve"> CArchiveFileWriter</w:t>
      </w:r>
      <w:r>
        <w:rPr>
          <w:rFonts w:hint="eastAsia"/>
          <w:bCs/>
        </w:rPr>
        <w:t>V2::close(char* filename, uint32_t len</w:t>
      </w:r>
      <w:r>
        <w:rPr>
          <w:bCs/>
        </w:rPr>
        <w:t>)</w:t>
      </w:r>
      <w:r>
        <w:rPr>
          <w:rFonts w:hint="eastAsia"/>
          <w:bCs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关闭文件，并返回文件名。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t>filename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[OUT]</w:t>
            </w:r>
            <w:r>
              <w:t xml:space="preserve"> </w:t>
            </w:r>
            <w:r>
              <w:rPr>
                <w:rFonts w:hint="eastAsia"/>
              </w:rPr>
              <w:t>返回的文件名。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len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的预分配空间长度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</w:t>
      </w:r>
      <w:r>
        <w:rPr>
          <w:rFonts w:hint="eastAsia"/>
          <w:bCs/>
        </w:rPr>
        <w:t>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uint32_t file_name_max_len = 1024;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 filename[file_name_max_len] = { 0 };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if( </w:t>
            </w:r>
            <w:r>
              <w:rPr>
                <w:color w:val="FF0000"/>
                <w:sz w:val="18"/>
                <w:szCs w:val="18"/>
              </w:rPr>
              <w:t>writer-&gt;close( filename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, file_name_max_len </w:t>
            </w:r>
            <w:r>
              <w:rPr>
                <w:color w:val="FF0000"/>
                <w:sz w:val="18"/>
                <w:szCs w:val="18"/>
              </w:rPr>
              <w:t xml:space="preserve">) </w:t>
            </w:r>
            <w:r>
              <w:rPr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获取到文件名，可根据该文件名进行读取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else 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返回失败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一旦</w:t>
      </w:r>
      <w:r>
        <w:rPr>
          <w:rFonts w:hint="eastAsia"/>
        </w:rPr>
        <w:t>open()</w:t>
      </w:r>
      <w:r>
        <w:rPr>
          <w:rFonts w:hint="eastAsia"/>
        </w:rPr>
        <w:t>成功，则必须调用</w:t>
      </w:r>
      <w:r>
        <w:rPr>
          <w:rFonts w:hint="eastAsia"/>
        </w:rPr>
        <w:t>close()</w:t>
      </w:r>
      <w:r>
        <w:rPr>
          <w:rFonts w:hint="eastAsia"/>
        </w:rPr>
        <w:t>，否则会导致下一次</w:t>
      </w:r>
      <w:r>
        <w:rPr>
          <w:rFonts w:hint="eastAsia"/>
        </w:rPr>
        <w:t>open()</w:t>
      </w:r>
      <w:r>
        <w:rPr>
          <w:rFonts w:hint="eastAsia"/>
        </w:rPr>
        <w:t>失败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write()</w:t>
      </w:r>
      <w:r>
        <w:rPr>
          <w:rFonts w:hint="eastAsia"/>
        </w:rPr>
        <w:t>失败，仍需调用</w:t>
      </w:r>
      <w:r>
        <w:rPr>
          <w:rFonts w:hint="eastAsia"/>
        </w:rPr>
        <w:t>close()</w:t>
      </w:r>
      <w:r>
        <w:rPr>
          <w:rFonts w:hint="eastAsia"/>
        </w:rPr>
        <w:t>，此时</w:t>
      </w:r>
      <w:r>
        <w:rPr>
          <w:rFonts w:hint="eastAsia"/>
        </w:rPr>
        <w:t>close()</w:t>
      </w:r>
      <w:r>
        <w:rPr>
          <w:rFonts w:hint="eastAsia"/>
        </w:rPr>
        <w:t>返回的文件名只能读取到已经写入的数据。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file_name_max_len</w:t>
      </w:r>
      <w:r>
        <w:rPr>
          <w:rFonts w:hint="eastAsia"/>
        </w:rPr>
        <w:t>长度不足，同样会返回失败，此时可以通过查看日志发现错误原因，建议大于等于</w:t>
      </w:r>
      <w:r>
        <w:rPr>
          <w:rFonts w:hint="eastAsia"/>
        </w:rPr>
        <w:t>1024</w:t>
      </w:r>
      <w:r>
        <w:rPr>
          <w:rFonts w:hint="eastAsia"/>
        </w:rPr>
        <w:t>。</w:t>
      </w:r>
    </w:p>
    <w:p w:rsidR="007E0034" w:rsidRDefault="00920904">
      <w:pPr>
        <w:pStyle w:val="4"/>
      </w:pPr>
      <w:r>
        <w:rPr>
          <w:rFonts w:hint="eastAsia"/>
        </w:rPr>
        <w:t>释放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bool</w:t>
      </w:r>
      <w:proofErr w:type="gramEnd"/>
      <w:r>
        <w:rPr>
          <w:rStyle w:val="a7"/>
          <w:b w:val="0"/>
          <w:bCs w:val="0"/>
          <w:kern w:val="0"/>
        </w:rPr>
        <w:t xml:space="preserve"> </w:t>
      </w:r>
      <w:r>
        <w:rPr>
          <w:kern w:val="0"/>
        </w:rPr>
        <w:t>CArchiveManager</w:t>
      </w:r>
      <w:r>
        <w:rPr>
          <w:rFonts w:hint="eastAsia"/>
          <w:kern w:val="0"/>
        </w:rPr>
        <w:t>V2::</w:t>
      </w:r>
      <w:r>
        <w:rPr>
          <w:rStyle w:val="a7"/>
          <w:b w:val="0"/>
          <w:bCs w:val="0"/>
          <w:kern w:val="0"/>
        </w:rPr>
        <w:t>releaseFileWriter(CArchiveFileWriter</w:t>
      </w:r>
      <w:r>
        <w:rPr>
          <w:rStyle w:val="a7"/>
          <w:rFonts w:hint="eastAsia"/>
          <w:b w:val="0"/>
          <w:bCs w:val="0"/>
          <w:kern w:val="0"/>
        </w:rPr>
        <w:t>V2</w:t>
      </w:r>
      <w:r>
        <w:rPr>
          <w:rStyle w:val="a7"/>
          <w:b w:val="0"/>
          <w:bCs w:val="0"/>
          <w:kern w:val="0"/>
        </w:rPr>
        <w:t xml:space="preserve"> *ptr);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lastRenderedPageBreak/>
        <w:t>释放</w:t>
      </w:r>
      <w:r>
        <w:rPr>
          <w:rFonts w:hint="eastAsia"/>
        </w:rPr>
        <w:t>CArchiveFileWriterV2</w:t>
      </w:r>
      <w:r>
        <w:rPr>
          <w:rFonts w:hint="eastAsia"/>
        </w:rPr>
        <w:t>占用的资源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kern w:val="0"/>
              </w:rPr>
              <w:t>ptr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小文件打包对象的指针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true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false</w:t>
      </w:r>
      <w:r>
        <w:rPr>
          <w:rFonts w:hint="eastAsia"/>
          <w:bCs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 efs</w:t>
            </w:r>
            <w:r>
              <w:rPr>
                <w:rFonts w:hint="eastAsia"/>
                <w:sz w:val="18"/>
                <w:szCs w:val="18"/>
              </w:rPr>
              <w:t>必须是已经初始化好的</w:t>
            </w:r>
            <w:r>
              <w:rPr>
                <w:rFonts w:hint="eastAsia"/>
                <w:sz w:val="18"/>
                <w:szCs w:val="18"/>
              </w:rPr>
              <w:t>CEFileSystem</w:t>
            </w:r>
            <w:r>
              <w:rPr>
                <w:rFonts w:hint="eastAsia"/>
                <w:sz w:val="18"/>
                <w:szCs w:val="18"/>
              </w:rPr>
              <w:t>对象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Dahua::EFS::CArchiveFileWriter</w:t>
            </w: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>* writer = NULL;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writer = Dahua::EFS::CArchiveManager</w:t>
            </w: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>::instance().createFileWriter( efs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NULL != wirter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创建成功，一旦使用结束后，需要释放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color w:val="FF0000"/>
                <w:sz w:val="18"/>
                <w:szCs w:val="18"/>
              </w:rPr>
              <w:t>Dahua::EFS::CArchiveManager</w:t>
            </w:r>
            <w:r>
              <w:rPr>
                <w:rFonts w:hint="eastAsia"/>
                <w:color w:val="FF0000"/>
                <w:sz w:val="18"/>
                <w:szCs w:val="18"/>
              </w:rPr>
              <w:t>V2</w:t>
            </w:r>
            <w:r>
              <w:rPr>
                <w:color w:val="FF0000"/>
                <w:sz w:val="18"/>
                <w:szCs w:val="18"/>
              </w:rPr>
              <w:t>::instance().releaseFileWriter( writer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  <w:kern w:val="0"/>
        </w:rPr>
        <w:t>一旦</w:t>
      </w:r>
      <w:r>
        <w:rPr>
          <w:kern w:val="0"/>
        </w:rPr>
        <w:t>CArchiveManager</w:t>
      </w:r>
      <w:r>
        <w:rPr>
          <w:rFonts w:hint="eastAsia"/>
          <w:kern w:val="0"/>
        </w:rPr>
        <w:t>V2::</w:t>
      </w:r>
      <w:r>
        <w:rPr>
          <w:kern w:val="0"/>
        </w:rPr>
        <w:t>createFileWriter</w:t>
      </w:r>
      <w:r>
        <w:rPr>
          <w:rFonts w:hint="eastAsia"/>
          <w:kern w:val="0"/>
        </w:rPr>
        <w:t>()</w:t>
      </w:r>
      <w:r>
        <w:rPr>
          <w:rFonts w:hint="eastAsia"/>
          <w:kern w:val="0"/>
        </w:rPr>
        <w:t>返回非</w:t>
      </w:r>
      <w:r>
        <w:rPr>
          <w:rFonts w:hint="eastAsia"/>
          <w:kern w:val="0"/>
        </w:rPr>
        <w:t>NULL</w:t>
      </w:r>
      <w:r>
        <w:rPr>
          <w:rFonts w:hint="eastAsia"/>
          <w:kern w:val="0"/>
        </w:rPr>
        <w:t>，则必须调用该接口，否则会导致</w:t>
      </w:r>
      <w:r>
        <w:rPr>
          <w:rFonts w:hint="eastAsia"/>
          <w:color w:val="FF0000"/>
          <w:kern w:val="0"/>
        </w:rPr>
        <w:t>内存泄露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该接口必须在</w:t>
      </w:r>
      <w:r>
        <w:rPr>
          <w:rFonts w:hint="eastAsia"/>
        </w:rPr>
        <w:t>CEFileSystem::close()</w:t>
      </w:r>
      <w:r>
        <w:rPr>
          <w:rFonts w:hint="eastAsia"/>
        </w:rPr>
        <w:t>前调用。</w:t>
      </w:r>
    </w:p>
    <w:p w:rsidR="007E0034" w:rsidRDefault="007E0034">
      <w:pPr>
        <w:pStyle w:val="ab"/>
        <w:ind w:left="1260" w:firstLineChars="0" w:firstLine="0"/>
        <w:rPr>
          <w:kern w:val="0"/>
        </w:rPr>
      </w:pPr>
    </w:p>
    <w:p w:rsidR="007E0034" w:rsidRDefault="00920904">
      <w:pPr>
        <w:pStyle w:val="4"/>
      </w:pPr>
      <w:r>
        <w:rPr>
          <w:rFonts w:hint="eastAsia"/>
        </w:rPr>
        <w:t>设置打包使用的</w:t>
      </w:r>
      <w:r>
        <w:rPr>
          <w:rFonts w:hint="eastAsia"/>
        </w:rPr>
        <w:t>Bucket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bool</w:t>
      </w:r>
      <w:proofErr w:type="gramEnd"/>
      <w:r>
        <w:rPr>
          <w:rStyle w:val="a7"/>
          <w:b w:val="0"/>
          <w:bCs w:val="0"/>
          <w:kern w:val="0"/>
        </w:rPr>
        <w:t xml:space="preserve"> </w:t>
      </w:r>
      <w:r>
        <w:rPr>
          <w:bCs/>
        </w:rPr>
        <w:t>CArchiveFileWriter</w:t>
      </w:r>
      <w:r>
        <w:rPr>
          <w:rFonts w:hint="eastAsia"/>
          <w:bCs/>
        </w:rPr>
        <w:t>V2</w:t>
      </w:r>
      <w:r>
        <w:rPr>
          <w:rFonts w:hint="eastAsia"/>
          <w:kern w:val="0"/>
        </w:rPr>
        <w:t>::</w:t>
      </w:r>
      <w:r>
        <w:rPr>
          <w:rStyle w:val="a7"/>
          <w:rFonts w:hint="eastAsia"/>
          <w:b w:val="0"/>
          <w:bCs w:val="0"/>
          <w:kern w:val="0"/>
        </w:rPr>
        <w:t>setBucket</w:t>
      </w:r>
      <w:r>
        <w:rPr>
          <w:rStyle w:val="a7"/>
          <w:b w:val="0"/>
          <w:bCs w:val="0"/>
          <w:kern w:val="0"/>
        </w:rPr>
        <w:t xml:space="preserve">(const </w:t>
      </w:r>
      <w:r>
        <w:rPr>
          <w:rStyle w:val="a7"/>
          <w:rFonts w:hint="eastAsia"/>
          <w:b w:val="0"/>
          <w:bCs w:val="0"/>
          <w:kern w:val="0"/>
        </w:rPr>
        <w:t>char*</w:t>
      </w:r>
      <w:r>
        <w:rPr>
          <w:rStyle w:val="a7"/>
          <w:b w:val="0"/>
          <w:bCs w:val="0"/>
          <w:kern w:val="0"/>
        </w:rPr>
        <w:t xml:space="preserve"> bucketname);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设置打包后的文件存储的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Style w:val="a7"/>
                <w:b w:val="0"/>
                <w:bCs w:val="0"/>
                <w:kern w:val="0"/>
              </w:rPr>
              <w:t>bucketname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 bucket</w:t>
            </w:r>
            <w:r>
              <w:rPr>
                <w:rFonts w:hint="eastAsia"/>
              </w:rPr>
              <w:t>名。必须是已经存在的</w:t>
            </w:r>
            <w:r>
              <w:rPr>
                <w:rFonts w:hint="eastAsia"/>
              </w:rPr>
              <w:t>bucket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true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false</w:t>
      </w:r>
      <w:r>
        <w:rPr>
          <w:rFonts w:hint="eastAsia"/>
          <w:bCs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std::string bucket_name =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20180724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if( 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writer-&gt;setBucket( bucket_name.c_str() ) </w:t>
            </w:r>
            <w:r>
              <w:rPr>
                <w:rFonts w:hint="eastAsia"/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// </w:t>
            </w:r>
            <w:r>
              <w:rPr>
                <w:rFonts w:hint="eastAsia"/>
                <w:sz w:val="18"/>
                <w:szCs w:val="18"/>
              </w:rPr>
              <w:t>设置成功后，打包后的文件将会存储在新</w:t>
            </w:r>
            <w:r>
              <w:rPr>
                <w:rFonts w:hint="eastAsia"/>
                <w:sz w:val="18"/>
                <w:szCs w:val="18"/>
              </w:rPr>
              <w:t>bucket</w:t>
            </w:r>
            <w:r>
              <w:rPr>
                <w:rFonts w:hint="eastAsia"/>
                <w:sz w:val="18"/>
                <w:szCs w:val="18"/>
              </w:rPr>
              <w:t>中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}else{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// </w:t>
            </w:r>
            <w:r>
              <w:rPr>
                <w:rFonts w:hint="eastAsia"/>
                <w:sz w:val="18"/>
                <w:szCs w:val="18"/>
              </w:rPr>
              <w:t>设置失败，则打包后的文件仍存储在原先的</w:t>
            </w:r>
            <w:r>
              <w:rPr>
                <w:rFonts w:hint="eastAsia"/>
                <w:sz w:val="18"/>
                <w:szCs w:val="18"/>
              </w:rPr>
              <w:t>bucket</w:t>
            </w:r>
            <w:r>
              <w:rPr>
                <w:rFonts w:hint="eastAsia"/>
                <w:sz w:val="18"/>
                <w:szCs w:val="18"/>
              </w:rPr>
              <w:t>中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lastRenderedPageBreak/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不推荐对一个</w:t>
      </w:r>
      <w:r>
        <w:rPr>
          <w:bCs/>
        </w:rPr>
        <w:t>CArchiveFileWriter</w:t>
      </w:r>
      <w:r>
        <w:rPr>
          <w:rFonts w:hint="eastAsia"/>
          <w:bCs/>
        </w:rPr>
        <w:t>V2</w:t>
      </w:r>
      <w:r>
        <w:rPr>
          <w:rFonts w:hint="eastAsia"/>
          <w:bCs/>
        </w:rPr>
        <w:t>对象反复设置不同的</w:t>
      </w:r>
      <w:r>
        <w:rPr>
          <w:rFonts w:hint="eastAsia"/>
          <w:bCs/>
        </w:rPr>
        <w:t>Bucket</w:t>
      </w:r>
      <w:r>
        <w:rPr>
          <w:rFonts w:hint="eastAsia"/>
          <w:bCs/>
        </w:rPr>
        <w:t>。</w:t>
      </w:r>
    </w:p>
    <w:p w:rsidR="007E0034" w:rsidRDefault="00920904">
      <w:pPr>
        <w:pStyle w:val="4"/>
      </w:pPr>
      <w:r>
        <w:rPr>
          <w:rFonts w:hint="eastAsia"/>
        </w:rPr>
        <w:t>获取打包使用的</w:t>
      </w:r>
      <w:r>
        <w:rPr>
          <w:rFonts w:hint="eastAsia"/>
        </w:rPr>
        <w:t>Bucket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bool</w:t>
      </w:r>
      <w:proofErr w:type="gramEnd"/>
      <w:r>
        <w:rPr>
          <w:rStyle w:val="a7"/>
          <w:b w:val="0"/>
          <w:bCs w:val="0"/>
          <w:kern w:val="0"/>
        </w:rPr>
        <w:t xml:space="preserve"> </w:t>
      </w:r>
      <w:r>
        <w:rPr>
          <w:bCs/>
        </w:rPr>
        <w:t>CArchiveFileWriter</w:t>
      </w:r>
      <w:r>
        <w:rPr>
          <w:rFonts w:hint="eastAsia"/>
          <w:bCs/>
        </w:rPr>
        <w:t>V2</w:t>
      </w:r>
      <w:r>
        <w:rPr>
          <w:rFonts w:hint="eastAsia"/>
          <w:kern w:val="0"/>
        </w:rPr>
        <w:t>::</w:t>
      </w:r>
      <w:r>
        <w:t xml:space="preserve"> </w:t>
      </w:r>
      <w:r>
        <w:rPr>
          <w:rStyle w:val="a7"/>
          <w:b w:val="0"/>
          <w:bCs w:val="0"/>
          <w:kern w:val="0"/>
        </w:rPr>
        <w:t xml:space="preserve">getBucket( </w:t>
      </w:r>
      <w:r>
        <w:rPr>
          <w:rStyle w:val="a7"/>
          <w:rFonts w:hint="eastAsia"/>
          <w:b w:val="0"/>
          <w:bCs w:val="0"/>
          <w:kern w:val="0"/>
        </w:rPr>
        <w:t>char* bucketname, uint32_t len</w:t>
      </w:r>
      <w:r>
        <w:rPr>
          <w:rStyle w:val="a7"/>
          <w:b w:val="0"/>
          <w:bCs w:val="0"/>
          <w:kern w:val="0"/>
        </w:rPr>
        <w:t xml:space="preserve"> )</w:t>
      </w:r>
      <w:r>
        <w:rPr>
          <w:rStyle w:val="a7"/>
          <w:rFonts w:hint="eastAsia"/>
          <w:b w:val="0"/>
          <w:bCs w:val="0"/>
          <w:kern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获取打包后的文件存储的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Style w:val="a7"/>
                <w:b w:val="0"/>
                <w:bCs w:val="0"/>
                <w:kern w:val="0"/>
              </w:rPr>
              <w:t>bucketname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 ] </w:t>
            </w:r>
            <w:r>
              <w:rPr>
                <w:rFonts w:hint="eastAsia"/>
              </w:rPr>
              <w:t>获取的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名。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rStyle w:val="a7"/>
                <w:b w:val="0"/>
                <w:bCs w:val="0"/>
                <w:kern w:val="0"/>
              </w:rPr>
            </w:pPr>
            <w:r>
              <w:rPr>
                <w:rStyle w:val="a7"/>
                <w:rFonts w:hint="eastAsia"/>
                <w:b w:val="0"/>
                <w:bCs w:val="0"/>
                <w:kern w:val="0"/>
              </w:rPr>
              <w:t>len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bucketname</w:t>
            </w:r>
            <w:r>
              <w:rPr>
                <w:rFonts w:hint="eastAsia"/>
              </w:rPr>
              <w:t>的预分配空间长度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true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false</w:t>
      </w:r>
      <w:r>
        <w:rPr>
          <w:rFonts w:hint="eastAsia"/>
          <w:bCs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uint32_t bucket_name_max_len = 128;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 bucket_name[bucket_name_max_len] = { 0 };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if( 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writer-&gt;getBucket( bucket_name, bucket_name_max_len ) </w:t>
            </w:r>
            <w:r>
              <w:rPr>
                <w:rFonts w:hint="eastAsia"/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如果</w:t>
      </w:r>
      <w:r>
        <w:rPr>
          <w:rFonts w:hint="eastAsia"/>
          <w:szCs w:val="21"/>
        </w:rPr>
        <w:t>bucket_name_max_len</w:t>
      </w:r>
      <w:r>
        <w:rPr>
          <w:rFonts w:hint="eastAsia"/>
        </w:rPr>
        <w:t>长度不足，同样会返回失败，此时可以通过查看日志发现错误原因，建议大于等于</w:t>
      </w:r>
      <w:r>
        <w:rPr>
          <w:rFonts w:hint="eastAsia"/>
        </w:rPr>
        <w:t>64</w:t>
      </w:r>
      <w:r>
        <w:rPr>
          <w:rFonts w:hint="eastAsia"/>
        </w:rPr>
        <w:t>。</w:t>
      </w:r>
    </w:p>
    <w:p w:rsidR="007E0034" w:rsidRDefault="00920904">
      <w:pPr>
        <w:pStyle w:val="4"/>
      </w:pPr>
      <w:r>
        <w:rPr>
          <w:rFonts w:hint="eastAsia"/>
        </w:rPr>
        <w:t>一次性写入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bool</w:t>
      </w:r>
      <w:proofErr w:type="gramEnd"/>
      <w:r>
        <w:rPr>
          <w:rStyle w:val="a7"/>
          <w:b w:val="0"/>
          <w:bCs w:val="0"/>
          <w:kern w:val="0"/>
        </w:rPr>
        <w:t xml:space="preserve"> </w:t>
      </w:r>
      <w:r>
        <w:rPr>
          <w:bCs/>
        </w:rPr>
        <w:t>CArchiveFileWriter</w:t>
      </w:r>
      <w:r>
        <w:rPr>
          <w:rFonts w:hint="eastAsia"/>
          <w:bCs/>
        </w:rPr>
        <w:t>V2</w:t>
      </w:r>
      <w:r>
        <w:rPr>
          <w:rFonts w:hint="eastAsia"/>
          <w:kern w:val="0"/>
        </w:rPr>
        <w:t>::</w:t>
      </w:r>
      <w:r>
        <w:rPr>
          <w:rStyle w:val="a7"/>
          <w:b w:val="0"/>
          <w:bCs w:val="0"/>
          <w:kern w:val="0"/>
        </w:rPr>
        <w:t xml:space="preserve">writeOnce( const </w:t>
      </w:r>
      <w:r>
        <w:rPr>
          <w:rStyle w:val="a7"/>
          <w:rFonts w:hint="eastAsia"/>
          <w:b w:val="0"/>
          <w:bCs w:val="0"/>
          <w:kern w:val="0"/>
        </w:rPr>
        <w:t>char*</w:t>
      </w:r>
      <w:r>
        <w:rPr>
          <w:rStyle w:val="a7"/>
          <w:b w:val="0"/>
          <w:bCs w:val="0"/>
          <w:kern w:val="0"/>
        </w:rPr>
        <w:t xml:space="preserve"> suffix, </w:t>
      </w:r>
    </w:p>
    <w:p w:rsidR="007E0034" w:rsidRDefault="00920904">
      <w:pPr>
        <w:ind w:leftChars="1700" w:left="3570" w:firstLine="42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const</w:t>
      </w:r>
      <w:proofErr w:type="gramEnd"/>
      <w:r>
        <w:rPr>
          <w:rStyle w:val="a7"/>
          <w:b w:val="0"/>
          <w:bCs w:val="0"/>
          <w:kern w:val="0"/>
        </w:rPr>
        <w:t xml:space="preserve"> char* buffer, </w:t>
      </w:r>
    </w:p>
    <w:p w:rsidR="007E0034" w:rsidRDefault="00920904">
      <w:pPr>
        <w:ind w:leftChars="1700" w:left="3570" w:firstLine="42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const</w:t>
      </w:r>
      <w:proofErr w:type="gramEnd"/>
      <w:r>
        <w:rPr>
          <w:rStyle w:val="a7"/>
          <w:b w:val="0"/>
          <w:bCs w:val="0"/>
          <w:kern w:val="0"/>
        </w:rPr>
        <w:t xml:space="preserve"> uint32_t length, </w:t>
      </w:r>
    </w:p>
    <w:p w:rsidR="007E0034" w:rsidRDefault="00920904">
      <w:pPr>
        <w:ind w:leftChars="1700" w:left="3570" w:firstLine="42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rFonts w:hint="eastAsia"/>
          <w:b w:val="0"/>
          <w:bCs w:val="0"/>
          <w:kern w:val="0"/>
        </w:rPr>
        <w:t>char</w:t>
      </w:r>
      <w:proofErr w:type="gramEnd"/>
      <w:r>
        <w:rPr>
          <w:rStyle w:val="a7"/>
          <w:rFonts w:hint="eastAsia"/>
          <w:b w:val="0"/>
          <w:bCs w:val="0"/>
          <w:kern w:val="0"/>
        </w:rPr>
        <w:t>* filename,</w:t>
      </w:r>
    </w:p>
    <w:p w:rsidR="007E0034" w:rsidRDefault="00920904">
      <w:pPr>
        <w:ind w:leftChars="1700" w:left="3570" w:firstLine="42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rFonts w:hint="eastAsia"/>
          <w:b w:val="0"/>
          <w:bCs w:val="0"/>
          <w:kern w:val="0"/>
        </w:rPr>
        <w:t>uint32_t</w:t>
      </w:r>
      <w:proofErr w:type="gramEnd"/>
      <w:r>
        <w:rPr>
          <w:rStyle w:val="a7"/>
          <w:rFonts w:hint="eastAsia"/>
          <w:b w:val="0"/>
          <w:bCs w:val="0"/>
          <w:kern w:val="0"/>
        </w:rPr>
        <w:t xml:space="preserve"> len</w:t>
      </w:r>
      <w:r>
        <w:rPr>
          <w:rStyle w:val="a7"/>
          <w:b w:val="0"/>
          <w:bCs w:val="0"/>
          <w:kern w:val="0"/>
        </w:rPr>
        <w:t xml:space="preserve"> 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lastRenderedPageBreak/>
        <w:t>合并了</w:t>
      </w:r>
      <w:r>
        <w:rPr>
          <w:rFonts w:hint="eastAsia"/>
        </w:rPr>
        <w:t>open()</w:t>
      </w:r>
      <w:r>
        <w:rPr>
          <w:rFonts w:hint="eastAsia"/>
        </w:rPr>
        <w:t>、</w:t>
      </w:r>
      <w:r>
        <w:rPr>
          <w:rFonts w:hint="eastAsia"/>
        </w:rPr>
        <w:t>write()</w:t>
      </w:r>
      <w:r>
        <w:rPr>
          <w:rFonts w:hint="eastAsia"/>
        </w:rPr>
        <w:t>、</w:t>
      </w:r>
      <w:r>
        <w:rPr>
          <w:rFonts w:hint="eastAsia"/>
        </w:rPr>
        <w:t>close()</w:t>
      </w:r>
      <w:r>
        <w:rPr>
          <w:rFonts w:hint="eastAsia"/>
        </w:rPr>
        <w:t>功能。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Style w:val="a7"/>
                <w:b w:val="0"/>
                <w:bCs w:val="0"/>
                <w:kern w:val="0"/>
              </w:rPr>
              <w:t>suffix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文件名后缀。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rStyle w:val="a7"/>
                <w:b w:val="0"/>
                <w:bCs w:val="0"/>
                <w:kern w:val="0"/>
              </w:rPr>
            </w:pPr>
            <w:r>
              <w:rPr>
                <w:rStyle w:val="a7"/>
                <w:rFonts w:hint="eastAsia"/>
                <w:b w:val="0"/>
                <w:bCs w:val="0"/>
                <w:kern w:val="0"/>
              </w:rPr>
              <w:t>buffer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数据缓存地址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rStyle w:val="a7"/>
                <w:b w:val="0"/>
                <w:bCs w:val="0"/>
                <w:kern w:val="0"/>
              </w:rPr>
            </w:pPr>
            <w:r>
              <w:rPr>
                <w:rStyle w:val="a7"/>
                <w:rFonts w:hint="eastAsia"/>
                <w:b w:val="0"/>
                <w:bCs w:val="0"/>
                <w:kern w:val="0"/>
              </w:rPr>
              <w:t>length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待写入数据的长度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rStyle w:val="a7"/>
                <w:b w:val="0"/>
                <w:bCs w:val="0"/>
                <w:kern w:val="0"/>
              </w:rPr>
            </w:pPr>
            <w:r>
              <w:rPr>
                <w:rStyle w:val="a7"/>
                <w:rFonts w:hint="eastAsia"/>
                <w:b w:val="0"/>
                <w:bCs w:val="0"/>
                <w:kern w:val="0"/>
              </w:rPr>
              <w:t>filename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[OUT] </w:t>
            </w:r>
            <w:r>
              <w:rPr>
                <w:rFonts w:hint="eastAsia"/>
              </w:rPr>
              <w:t>写入成功后返回的文件名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rStyle w:val="a7"/>
                <w:b w:val="0"/>
                <w:bCs w:val="0"/>
                <w:kern w:val="0"/>
              </w:rPr>
            </w:pPr>
            <w:r>
              <w:rPr>
                <w:rStyle w:val="a7"/>
                <w:rFonts w:hint="eastAsia"/>
                <w:b w:val="0"/>
                <w:bCs w:val="0"/>
                <w:kern w:val="0"/>
              </w:rPr>
              <w:t>len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filename</w:t>
            </w:r>
            <w:r>
              <w:rPr>
                <w:rFonts w:hint="eastAsia"/>
              </w:rPr>
              <w:t>的预分配空间长度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true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false</w:t>
      </w:r>
      <w:r>
        <w:rPr>
          <w:rFonts w:hint="eastAsia"/>
          <w:bCs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std::string suffix = "jpg";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length = 12288;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char* buf = new char[length];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uint32_t file_name_max_len = 1024;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 filename[file_name_max_len] = { 0 };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if( </w:t>
            </w:r>
            <w:r>
              <w:rPr>
                <w:color w:val="FF0000"/>
                <w:sz w:val="18"/>
                <w:szCs w:val="18"/>
              </w:rPr>
              <w:t>writer-&gt;writeOnce( suffix</w:t>
            </w:r>
            <w:r>
              <w:rPr>
                <w:rFonts w:hint="eastAsia"/>
                <w:color w:val="FF0000"/>
                <w:sz w:val="18"/>
                <w:szCs w:val="18"/>
              </w:rPr>
              <w:t>.c_str()</w:t>
            </w:r>
            <w:r>
              <w:rPr>
                <w:color w:val="FF0000"/>
                <w:sz w:val="18"/>
                <w:szCs w:val="18"/>
              </w:rPr>
              <w:t>, buf, length, filename</w:t>
            </w:r>
            <w:r>
              <w:rPr>
                <w:rFonts w:hint="eastAsia"/>
                <w:color w:val="FF0000"/>
                <w:sz w:val="18"/>
                <w:szCs w:val="18"/>
              </w:rPr>
              <w:t>, len</w:t>
            </w:r>
            <w:r>
              <w:rPr>
                <w:color w:val="FF0000"/>
                <w:sz w:val="18"/>
                <w:szCs w:val="18"/>
              </w:rPr>
              <w:t xml:space="preserve"> )</w:t>
            </w:r>
            <w:r>
              <w:rPr>
                <w:sz w:val="18"/>
                <w:szCs w:val="18"/>
              </w:rPr>
              <w:t xml:space="preserve">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写入成功，可通过返回的</w:t>
            </w:r>
            <w:r>
              <w:rPr>
                <w:rFonts w:hint="eastAsia"/>
                <w:sz w:val="18"/>
                <w:szCs w:val="18"/>
              </w:rPr>
              <w:t>filename</w:t>
            </w:r>
            <w:r>
              <w:rPr>
                <w:rFonts w:hint="eastAsia"/>
                <w:sz w:val="18"/>
                <w:szCs w:val="18"/>
              </w:rPr>
              <w:t>读取文件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Cs/>
        </w:rPr>
      </w:pPr>
      <w:r>
        <w:rPr>
          <w:rFonts w:hint="eastAsia"/>
        </w:rPr>
        <w:t>如果</w:t>
      </w:r>
      <w:r>
        <w:rPr>
          <w:rFonts w:hint="eastAsia"/>
          <w:szCs w:val="21"/>
        </w:rPr>
        <w:t>file_name_max_len</w:t>
      </w:r>
      <w:r>
        <w:rPr>
          <w:rFonts w:hint="eastAsia"/>
        </w:rPr>
        <w:t>长度不足，同样会返回失败，此时可以通过查看日志发现错误原因，建议大于等于</w:t>
      </w:r>
      <w:r>
        <w:rPr>
          <w:rFonts w:hint="eastAsia"/>
        </w:rPr>
        <w:t>1024</w:t>
      </w:r>
      <w:r>
        <w:rPr>
          <w:rFonts w:hint="eastAsia"/>
        </w:rPr>
        <w:t>。</w:t>
      </w:r>
    </w:p>
    <w:p w:rsidR="007E0034" w:rsidRDefault="00920904">
      <w:pPr>
        <w:pStyle w:val="3"/>
      </w:pPr>
      <w:r>
        <w:rPr>
          <w:rFonts w:hint="eastAsia"/>
        </w:rPr>
        <w:t>下载文件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下载文件需要使用</w:t>
      </w:r>
      <w:r>
        <w:rPr>
          <w:rFonts w:hint="eastAsia"/>
        </w:rPr>
        <w:t>CArchiveFileReaderV2</w:t>
      </w:r>
      <w:r>
        <w:rPr>
          <w:rFonts w:hint="eastAsia"/>
        </w:rPr>
        <w:t>，该对象可直接构造。构造</w:t>
      </w:r>
      <w:r>
        <w:rPr>
          <w:rFonts w:hint="eastAsia"/>
        </w:rPr>
        <w:t>CArchiveFileReaderV2</w:t>
      </w:r>
      <w:r>
        <w:rPr>
          <w:rFonts w:hint="eastAsia"/>
        </w:rPr>
        <w:t>时，</w:t>
      </w:r>
      <w:r>
        <w:rPr>
          <w:rFonts w:hint="eastAsia"/>
          <w:color w:val="FF0000"/>
        </w:rPr>
        <w:t>必须指定一个已经初始化好的</w:t>
      </w:r>
      <w:r>
        <w:rPr>
          <w:rFonts w:hint="eastAsia"/>
          <w:color w:val="FF0000"/>
        </w:rPr>
        <w:t>CEFileSystem</w:t>
      </w:r>
      <w:r>
        <w:rPr>
          <w:rFonts w:hint="eastAsia"/>
          <w:color w:val="FF0000"/>
        </w:rPr>
        <w:t>对象指针</w:t>
      </w:r>
      <w:r>
        <w:rPr>
          <w:rFonts w:hint="eastAsia"/>
        </w:rPr>
        <w:t>。一个</w:t>
      </w:r>
      <w:r>
        <w:rPr>
          <w:rFonts w:hint="eastAsia"/>
        </w:rPr>
        <w:t>CArchiveFileReaderV2</w:t>
      </w:r>
      <w:r>
        <w:rPr>
          <w:rFonts w:hint="eastAsia"/>
        </w:rPr>
        <w:t>对象可以读取任意次数的文件，每次读取文件时无需重新构造。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使用同一个</w:t>
      </w:r>
      <w:r>
        <w:rPr>
          <w:rFonts w:hint="eastAsia"/>
        </w:rPr>
        <w:t>CArchiveFileReaderV2</w:t>
      </w:r>
      <w:r>
        <w:rPr>
          <w:rFonts w:hint="eastAsia"/>
        </w:rPr>
        <w:t>对象读取相同前缀的文件，可获取</w:t>
      </w:r>
      <w:r>
        <w:rPr>
          <w:rFonts w:hint="eastAsia"/>
          <w:color w:val="FF0000"/>
        </w:rPr>
        <w:t>最佳性能</w:t>
      </w:r>
      <w:r>
        <w:rPr>
          <w:rFonts w:hint="eastAsia"/>
        </w:rPr>
        <w:t>。写入时返回的文件名格式为</w:t>
      </w:r>
      <w:r>
        <w:rPr>
          <w:rFonts w:hint="eastAsia"/>
          <w:color w:val="FF0000"/>
        </w:rPr>
        <w:t>bucket/archivefile</w:t>
      </w:r>
      <w:r>
        <w:rPr>
          <w:color w:val="FF0000"/>
        </w:rPr>
        <w:t>-</w:t>
      </w:r>
      <w:r>
        <w:rPr>
          <w:rFonts w:hint="eastAsia"/>
          <w:color w:val="FF0000"/>
        </w:rPr>
        <w:t>xxxx</w:t>
      </w:r>
      <w:r>
        <w:rPr>
          <w:color w:val="FF0000"/>
        </w:rPr>
        <w:t>-</w:t>
      </w:r>
      <w:r>
        <w:rPr>
          <w:rFonts w:hint="eastAsia"/>
          <w:color w:val="FF0000"/>
        </w:rPr>
        <w:t>xx</w:t>
      </w:r>
      <w:r>
        <w:rPr>
          <w:color w:val="FF0000"/>
        </w:rPr>
        <w:t>-</w:t>
      </w:r>
      <w:r>
        <w:rPr>
          <w:rFonts w:hint="eastAsia"/>
          <w:color w:val="FF0000"/>
        </w:rPr>
        <w:t>xx</w:t>
      </w:r>
      <w:r>
        <w:rPr>
          <w:color w:val="FF0000"/>
        </w:rPr>
        <w:t>-</w:t>
      </w:r>
      <w:r>
        <w:rPr>
          <w:rFonts w:hint="eastAsia"/>
          <w:color w:val="FF0000"/>
        </w:rPr>
        <w:t>xxxxxx</w:t>
      </w:r>
      <w:r>
        <w:rPr>
          <w:color w:val="FF0000"/>
        </w:rPr>
        <w:t>-</w:t>
      </w:r>
      <w:r>
        <w:rPr>
          <w:rFonts w:hint="eastAsia"/>
          <w:color w:val="FF0000"/>
        </w:rPr>
        <w:t>xxxxxxxxxxxxxxxx</w:t>
      </w:r>
      <w:r>
        <w:rPr>
          <w:rFonts w:hint="eastAsia"/>
        </w:rPr>
        <w:t>:offset/size.suffix</w:t>
      </w:r>
      <w:r>
        <w:rPr>
          <w:rFonts w:hint="eastAsia"/>
        </w:rPr>
        <w:t>。</w:t>
      </w:r>
      <w:proofErr w:type="gramStart"/>
      <w:r>
        <w:rPr>
          <w:rFonts w:hint="eastAsia"/>
        </w:rPr>
        <w:t>标红字段</w:t>
      </w:r>
      <w:proofErr w:type="gramEnd"/>
      <w:r>
        <w:rPr>
          <w:rFonts w:hint="eastAsia"/>
        </w:rPr>
        <w:t>相同就是前缀相同，意味着小文件打包在同一个大文件中。</w:t>
      </w:r>
    </w:p>
    <w:p w:rsidR="007E0034" w:rsidRDefault="00920904">
      <w:pPr>
        <w:pStyle w:val="4"/>
      </w:pPr>
      <w:r>
        <w:rPr>
          <w:rFonts w:hint="eastAsia"/>
        </w:rPr>
        <w:t>打开文件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bCs/>
        </w:rPr>
      </w:pPr>
      <w:proofErr w:type="gramStart"/>
      <w:r>
        <w:rPr>
          <w:bCs/>
        </w:rPr>
        <w:t>bool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CArchiveFileReaderV2::</w:t>
      </w:r>
      <w:r>
        <w:rPr>
          <w:bCs/>
        </w:rPr>
        <w:t xml:space="preserve">open( const </w:t>
      </w:r>
      <w:r>
        <w:rPr>
          <w:rFonts w:hint="eastAsia"/>
          <w:bCs/>
        </w:rPr>
        <w:t>char*</w:t>
      </w:r>
      <w:r>
        <w:rPr>
          <w:bCs/>
        </w:rPr>
        <w:t xml:space="preserve"> filename, uint64_t&amp; length 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lastRenderedPageBreak/>
        <w:t>打开指定的文件，并获取文件长度。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t>filename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指定的文件名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bCs/>
              </w:rPr>
              <w:t>length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[OUT] </w:t>
            </w:r>
            <w:r>
              <w:rPr>
                <w:rFonts w:hint="eastAsia"/>
              </w:rPr>
              <w:t>文件长度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 efs</w:t>
            </w:r>
            <w:r>
              <w:rPr>
                <w:rFonts w:hint="eastAsia"/>
                <w:sz w:val="18"/>
                <w:szCs w:val="18"/>
              </w:rPr>
              <w:t>是一个指向已经初始化好的</w:t>
            </w:r>
            <w:r>
              <w:rPr>
                <w:rFonts w:hint="eastAsia"/>
                <w:sz w:val="18"/>
                <w:szCs w:val="18"/>
              </w:rPr>
              <w:t>CEFileSystem</w:t>
            </w:r>
            <w:r>
              <w:rPr>
                <w:rFonts w:hint="eastAsia"/>
                <w:sz w:val="18"/>
                <w:szCs w:val="18"/>
              </w:rPr>
              <w:t>对象的指针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Dahua::EFS::CArchiveFileReader</w:t>
            </w: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 xml:space="preserve"> reader( efs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if( </w:t>
            </w:r>
            <w:r>
              <w:rPr>
                <w:color w:val="FF0000"/>
                <w:sz w:val="18"/>
                <w:szCs w:val="18"/>
              </w:rPr>
              <w:t xml:space="preserve">reader-&gt;open( filename, file_length ) </w:t>
            </w:r>
            <w:r>
              <w:rPr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打开成功，可以读取文件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7E0034"/>
    <w:p w:rsidR="007E0034" w:rsidRDefault="00920904">
      <w:pPr>
        <w:pStyle w:val="4"/>
      </w:pPr>
      <w:r>
        <w:rPr>
          <w:rFonts w:hint="eastAsia"/>
        </w:rPr>
        <w:t>读文件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bCs/>
        </w:rPr>
      </w:pPr>
      <w:proofErr w:type="gramStart"/>
      <w:r>
        <w:rPr>
          <w:rFonts w:hint="eastAsia"/>
          <w:bCs/>
        </w:rPr>
        <w:t>int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CArchiveFileReaderV2::</w:t>
      </w:r>
      <w:r>
        <w:rPr>
          <w:bCs/>
        </w:rPr>
        <w:t>read( char* buffer, const uint32_t length 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读取指定长度的数据。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bCs/>
              </w:rPr>
              <w:t>buffer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保存读取数据的缓存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length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[IN]  </w:t>
            </w:r>
            <w:proofErr w:type="gramStart"/>
            <w:r>
              <w:rPr>
                <w:rFonts w:hint="eastAsia"/>
              </w:rPr>
              <w:t>待读</w:t>
            </w:r>
            <w:proofErr w:type="gramEnd"/>
            <w:r>
              <w:rPr>
                <w:rFonts w:hint="eastAsia"/>
              </w:rPr>
              <w:t>取的长度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&gt;0</w:t>
      </w:r>
      <w:r>
        <w:rPr>
          <w:rFonts w:hint="eastAsia"/>
        </w:rPr>
        <w:t>：实际读取的成都。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=0</w:t>
      </w:r>
      <w:r>
        <w:rPr>
          <w:rFonts w:hint="eastAsia"/>
        </w:rPr>
        <w:t>：暂时不可读取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-1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-2</w:t>
      </w:r>
      <w:r>
        <w:rPr>
          <w:rFonts w:hint="eastAsia"/>
        </w:rPr>
        <w:t>：读取到文件尾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want_read_len = file_length;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uint32_t read_once_len = 12288; // </w:t>
            </w:r>
            <w:r>
              <w:rPr>
                <w:rFonts w:hint="eastAsia"/>
                <w:sz w:val="18"/>
                <w:szCs w:val="18"/>
              </w:rPr>
              <w:t>推荐每次读取的长度是</w:t>
            </w:r>
            <w:r>
              <w:rPr>
                <w:rFonts w:hint="eastAsia"/>
                <w:sz w:val="18"/>
                <w:szCs w:val="18"/>
              </w:rPr>
              <w:t>4K*N</w:t>
            </w:r>
            <w:r>
              <w:rPr>
                <w:rFonts w:hint="eastAsia"/>
                <w:sz w:val="18"/>
                <w:szCs w:val="18"/>
              </w:rPr>
              <w:t>的倍数，此处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</w:rPr>
              <w:t>3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char* buf = new char[read_once_len]; // </w:t>
            </w:r>
            <w:r>
              <w:rPr>
                <w:rFonts w:hint="eastAsia"/>
                <w:sz w:val="18"/>
                <w:szCs w:val="18"/>
              </w:rPr>
              <w:t>读取数据的缓存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read_len = 0;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while( read_len &lt; want_read_len ){</w:t>
            </w:r>
          </w:p>
          <w:p w:rsidR="007E0034" w:rsidRDefault="00920904">
            <w:pPr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ab/>
            </w:r>
            <w:r>
              <w:rPr>
                <w:color w:val="FF0000"/>
                <w:sz w:val="18"/>
                <w:szCs w:val="18"/>
              </w:rPr>
              <w:t>int ret = reader-&gt;read( buf, read_once_len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if( 0 &lt;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read_len += ret;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uint32_t left_read_len = want_read_len - read_len;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每次读取的长度不能超过剩余需要读取的长度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read_once_len = read_once_len &gt; left_read_</w:t>
            </w:r>
            <w:proofErr w:type="gramStart"/>
            <w:r>
              <w:rPr>
                <w:sz w:val="18"/>
                <w:szCs w:val="18"/>
              </w:rPr>
              <w:t>len ?</w:t>
            </w:r>
            <w:proofErr w:type="gramEnd"/>
            <w:r>
              <w:rPr>
                <w:sz w:val="18"/>
                <w:szCs w:val="18"/>
              </w:rPr>
              <w:t xml:space="preserve"> left_read_len : read_once_len;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对读取到的数据进行操作，比如写入本地文件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读取多少就写入多少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// write( fd, buf, ret );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}else if( 0 ==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休眠</w:t>
            </w:r>
            <w:r>
              <w:rPr>
                <w:rFonts w:hint="eastAsia"/>
                <w:sz w:val="18"/>
                <w:szCs w:val="18"/>
              </w:rPr>
              <w:t>1ms</w:t>
            </w:r>
            <w:r>
              <w:rPr>
                <w:rFonts w:hint="eastAsia"/>
                <w:sz w:val="18"/>
                <w:szCs w:val="18"/>
              </w:rPr>
              <w:t>，必须有休眠，否则可能导致</w:t>
            </w: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占用上升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SLEEP_MS( 1 );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}else if( -1 ==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std::cout &lt;&lt; "read failed, error:" &lt;&lt; Dahua::EFS::getLastError()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break;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}else if( -2 ==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读取到文件尾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std::cout &lt;&lt; "read end"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break;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lastRenderedPageBreak/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如果必须保证文件数据是完整的，比如图片这类文件，那么请判断</w:t>
      </w:r>
      <w:r>
        <w:rPr>
          <w:rFonts w:hint="eastAsia"/>
        </w:rPr>
        <w:t>read_len</w:t>
      </w:r>
      <w:r>
        <w:rPr>
          <w:rFonts w:hint="eastAsia"/>
        </w:rPr>
        <w:t>是否等于</w:t>
      </w:r>
      <w:r>
        <w:rPr>
          <w:rFonts w:hint="eastAsia"/>
        </w:rPr>
        <w:t>want_read_len</w:t>
      </w:r>
      <w:r>
        <w:rPr>
          <w:rFonts w:hint="eastAsia"/>
        </w:rPr>
        <w:t>，如果相等则认为读取成功，否则认为读取失败。</w:t>
      </w:r>
    </w:p>
    <w:p w:rsidR="007E0034" w:rsidRDefault="00920904">
      <w:pPr>
        <w:pStyle w:val="4"/>
      </w:pPr>
      <w:r>
        <w:rPr>
          <w:rFonts w:hint="eastAsia"/>
        </w:rPr>
        <w:t>关闭文件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bCs/>
        </w:rPr>
      </w:pPr>
      <w:proofErr w:type="gramStart"/>
      <w:r>
        <w:rPr>
          <w:bCs/>
        </w:rPr>
        <w:t>bool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CArchiveFileReaderV2::</w:t>
      </w:r>
      <w:r>
        <w:rPr>
          <w:rFonts w:hint="eastAsia"/>
        </w:rPr>
        <w:t>c</w:t>
      </w:r>
      <w:r>
        <w:rPr>
          <w:bCs/>
        </w:rPr>
        <w:t>lose();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关闭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 efs</w:t>
            </w:r>
            <w:r>
              <w:rPr>
                <w:rFonts w:hint="eastAsia"/>
                <w:sz w:val="18"/>
                <w:szCs w:val="18"/>
              </w:rPr>
              <w:t>是一个指向已经初始化好的</w:t>
            </w:r>
            <w:r>
              <w:rPr>
                <w:rFonts w:hint="eastAsia"/>
                <w:sz w:val="18"/>
                <w:szCs w:val="18"/>
              </w:rPr>
              <w:t>CEFileSystem</w:t>
            </w:r>
            <w:r>
              <w:rPr>
                <w:rFonts w:hint="eastAsia"/>
                <w:sz w:val="18"/>
                <w:szCs w:val="18"/>
              </w:rPr>
              <w:t>对象的指针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Dahua::EFS::CArchiveFileReader</w:t>
            </w: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 xml:space="preserve"> reader( efs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reader-&gt;open( filename, file_length )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打开成功，读取结束后，必须关闭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rFonts w:hint="eastAsia"/>
                <w:color w:val="FF0000"/>
                <w:sz w:val="18"/>
                <w:szCs w:val="18"/>
              </w:rPr>
              <w:t>reader-&gt;close();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lastRenderedPageBreak/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一旦</w:t>
      </w:r>
      <w:r>
        <w:rPr>
          <w:rFonts w:hint="eastAsia"/>
        </w:rPr>
        <w:t>open()</w:t>
      </w:r>
      <w:r>
        <w:rPr>
          <w:rFonts w:hint="eastAsia"/>
        </w:rPr>
        <w:t>成功，那么不论是否读取失败，都必须调用</w:t>
      </w:r>
      <w:r>
        <w:rPr>
          <w:rFonts w:hint="eastAsia"/>
        </w:rPr>
        <w:t>close()</w:t>
      </w:r>
      <w:r>
        <w:rPr>
          <w:rFonts w:hint="eastAsia"/>
        </w:rPr>
        <w:t>接口，否则会导致下一次</w:t>
      </w:r>
      <w:r>
        <w:rPr>
          <w:rFonts w:hint="eastAsia"/>
        </w:rPr>
        <w:t>open()</w:t>
      </w:r>
      <w:r>
        <w:rPr>
          <w:rFonts w:hint="eastAsia"/>
        </w:rPr>
        <w:t>失败。</w:t>
      </w:r>
    </w:p>
    <w:p w:rsidR="007E0034" w:rsidRDefault="00920904">
      <w:pPr>
        <w:pStyle w:val="4"/>
      </w:pPr>
      <w:r>
        <w:rPr>
          <w:rFonts w:hint="eastAsia"/>
        </w:rPr>
        <w:t>释放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bCs/>
        </w:rPr>
      </w:pPr>
      <w:proofErr w:type="gramStart"/>
      <w:r>
        <w:rPr>
          <w:bCs/>
        </w:rPr>
        <w:t>bool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CArchiveFileReaderV2::</w:t>
      </w:r>
      <w:r>
        <w:rPr>
          <w:rFonts w:hint="eastAsia"/>
        </w:rPr>
        <w:t>release</w:t>
      </w:r>
      <w:r>
        <w:rPr>
          <w:bCs/>
        </w:rPr>
        <w:t>();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释放对象本身的资源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p w:rsidR="007E0034" w:rsidRDefault="00920904">
      <w:pPr>
        <w:spacing w:line="360" w:lineRule="auto"/>
        <w:ind w:left="840"/>
        <w:rPr>
          <w:rStyle w:val="a7"/>
          <w:b w:val="0"/>
        </w:rPr>
      </w:pPr>
      <w:r>
        <w:rPr>
          <w:rStyle w:val="a7"/>
          <w:rFonts w:hint="eastAsia"/>
          <w:b w:val="0"/>
        </w:rPr>
        <w:t>无入参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 efs</w:t>
            </w:r>
            <w:r>
              <w:rPr>
                <w:rFonts w:hint="eastAsia"/>
                <w:sz w:val="18"/>
                <w:szCs w:val="18"/>
              </w:rPr>
              <w:t>是一个指向已经初始化好的</w:t>
            </w:r>
            <w:r>
              <w:rPr>
                <w:rFonts w:hint="eastAsia"/>
                <w:sz w:val="18"/>
                <w:szCs w:val="18"/>
              </w:rPr>
              <w:t>CEFileSystem</w:t>
            </w:r>
            <w:r>
              <w:rPr>
                <w:rFonts w:hint="eastAsia"/>
                <w:sz w:val="18"/>
                <w:szCs w:val="18"/>
              </w:rPr>
              <w:t>对象的指针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Dahua::EFS::CArchiveFileReader</w:t>
            </w:r>
            <w:r>
              <w:rPr>
                <w:rFonts w:hint="eastAsia"/>
                <w:sz w:val="18"/>
                <w:szCs w:val="18"/>
              </w:rPr>
              <w:t>V2</w:t>
            </w:r>
            <w:r>
              <w:rPr>
                <w:sz w:val="18"/>
                <w:szCs w:val="18"/>
              </w:rPr>
              <w:t xml:space="preserve"> reader( efs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一般无需关心返回值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(void)reader-&gt;release();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该接口仅在确定不再使用该</w:t>
      </w:r>
      <w:r>
        <w:rPr>
          <w:rFonts w:hint="eastAsia"/>
        </w:rPr>
        <w:t>CArchiveFIleReaderV2</w:t>
      </w:r>
      <w:r>
        <w:rPr>
          <w:rFonts w:hint="eastAsia"/>
        </w:rPr>
        <w:t>对象后调用，尽可能重复使用同一个</w:t>
      </w:r>
      <w:r>
        <w:rPr>
          <w:rFonts w:hint="eastAsia"/>
        </w:rPr>
        <w:t>CArchiveFileReaderV2</w:t>
      </w:r>
      <w:r>
        <w:rPr>
          <w:rFonts w:hint="eastAsia"/>
        </w:rPr>
        <w:t>，避免频繁</w:t>
      </w:r>
      <w:r>
        <w:rPr>
          <w:rFonts w:hint="eastAsia"/>
        </w:rPr>
        <w:t>release()</w:t>
      </w:r>
      <w:r>
        <w:rPr>
          <w:rFonts w:hint="eastAsia"/>
        </w:rPr>
        <w:t>。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该接口必须在</w:t>
      </w:r>
      <w:r>
        <w:rPr>
          <w:rFonts w:hint="eastAsia"/>
        </w:rPr>
        <w:t>CEFileSystem::close()</w:t>
      </w:r>
      <w:r>
        <w:rPr>
          <w:rFonts w:hint="eastAsia"/>
        </w:rPr>
        <w:t>前调用</w:t>
      </w:r>
      <w:r>
        <w:rPr>
          <w:rFonts w:hint="eastAsia"/>
          <w:b/>
        </w:rPr>
        <w:t xml:space="preserve"> </w:t>
      </w:r>
    </w:p>
    <w:p w:rsidR="007E0034" w:rsidRDefault="007E0034">
      <w:pPr>
        <w:pStyle w:val="ab"/>
        <w:ind w:left="1260" w:firstLineChars="0" w:firstLine="0"/>
        <w:rPr>
          <w:b/>
        </w:rPr>
      </w:pPr>
    </w:p>
    <w:p w:rsidR="007E0034" w:rsidRDefault="00920904">
      <w:pPr>
        <w:pStyle w:val="4"/>
      </w:pPr>
      <w:r>
        <w:rPr>
          <w:rFonts w:hint="eastAsia"/>
        </w:rPr>
        <w:t>解析文件名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rStyle w:val="a7"/>
          <w:b w:val="0"/>
        </w:rPr>
      </w:pPr>
      <w:proofErr w:type="gramStart"/>
      <w:r>
        <w:rPr>
          <w:rStyle w:val="a7"/>
          <w:b w:val="0"/>
        </w:rPr>
        <w:t>bool</w:t>
      </w:r>
      <w:proofErr w:type="gramEnd"/>
      <w:r>
        <w:rPr>
          <w:rStyle w:val="a7"/>
          <w:b w:val="0"/>
        </w:rPr>
        <w:t xml:space="preserve"> getInfos4ArchName</w:t>
      </w:r>
      <w:r>
        <w:rPr>
          <w:rStyle w:val="a7"/>
          <w:rFonts w:hint="eastAsia"/>
          <w:b w:val="0"/>
        </w:rPr>
        <w:t>V2</w:t>
      </w:r>
      <w:r>
        <w:rPr>
          <w:rStyle w:val="a7"/>
          <w:b w:val="0"/>
        </w:rPr>
        <w:t xml:space="preserve">( const </w:t>
      </w:r>
      <w:r>
        <w:rPr>
          <w:rStyle w:val="a7"/>
          <w:rFonts w:hint="eastAsia"/>
          <w:b w:val="0"/>
        </w:rPr>
        <w:t>char*</w:t>
      </w:r>
      <w:r>
        <w:rPr>
          <w:rStyle w:val="a7"/>
          <w:b w:val="0"/>
        </w:rPr>
        <w:t xml:space="preserve"> archname, </w:t>
      </w:r>
    </w:p>
    <w:p w:rsidR="007E0034" w:rsidRDefault="00920904">
      <w:pPr>
        <w:pStyle w:val="ab"/>
        <w:spacing w:line="360" w:lineRule="auto"/>
        <w:ind w:left="2940" w:firstLineChars="0"/>
        <w:rPr>
          <w:rStyle w:val="a7"/>
          <w:b w:val="0"/>
        </w:rPr>
      </w:pPr>
      <w:proofErr w:type="gramStart"/>
      <w:r>
        <w:rPr>
          <w:rStyle w:val="a7"/>
          <w:rFonts w:hint="eastAsia"/>
          <w:b w:val="0"/>
        </w:rPr>
        <w:t>char</w:t>
      </w:r>
      <w:proofErr w:type="gramEnd"/>
      <w:r>
        <w:rPr>
          <w:rStyle w:val="a7"/>
          <w:rFonts w:hint="eastAsia"/>
          <w:b w:val="0"/>
        </w:rPr>
        <w:t>*</w:t>
      </w:r>
      <w:r>
        <w:rPr>
          <w:rStyle w:val="a7"/>
          <w:b w:val="0"/>
        </w:rPr>
        <w:t xml:space="preserve"> filename,</w:t>
      </w:r>
    </w:p>
    <w:p w:rsidR="007E0034" w:rsidRDefault="00920904">
      <w:pPr>
        <w:pStyle w:val="ab"/>
        <w:spacing w:line="360" w:lineRule="auto"/>
        <w:ind w:left="2940" w:firstLineChars="0"/>
        <w:rPr>
          <w:rStyle w:val="a7"/>
          <w:b w:val="0"/>
        </w:rPr>
      </w:pPr>
      <w:proofErr w:type="gramStart"/>
      <w:r>
        <w:rPr>
          <w:rStyle w:val="a7"/>
          <w:rFonts w:hint="eastAsia"/>
          <w:b w:val="0"/>
        </w:rPr>
        <w:t>uint32_t</w:t>
      </w:r>
      <w:proofErr w:type="gramEnd"/>
      <w:r>
        <w:rPr>
          <w:rStyle w:val="a7"/>
          <w:rFonts w:hint="eastAsia"/>
          <w:b w:val="0"/>
        </w:rPr>
        <w:t xml:space="preserve"> len,</w:t>
      </w:r>
    </w:p>
    <w:p w:rsidR="007E0034" w:rsidRDefault="00920904">
      <w:pPr>
        <w:pStyle w:val="ab"/>
        <w:spacing w:line="360" w:lineRule="auto"/>
        <w:ind w:left="840" w:firstLineChars="0" w:firstLine="0"/>
        <w:rPr>
          <w:rStyle w:val="a7"/>
          <w:b w:val="0"/>
        </w:rPr>
      </w:pPr>
      <w:r>
        <w:rPr>
          <w:rStyle w:val="a7"/>
          <w:b w:val="0"/>
        </w:rPr>
        <w:t xml:space="preserve"> </w:t>
      </w:r>
      <w:r>
        <w:rPr>
          <w:rStyle w:val="a7"/>
          <w:rFonts w:hint="eastAsia"/>
          <w:b w:val="0"/>
        </w:rPr>
        <w:tab/>
      </w:r>
      <w:r>
        <w:rPr>
          <w:rStyle w:val="a7"/>
          <w:rFonts w:hint="eastAsia"/>
          <w:b w:val="0"/>
        </w:rPr>
        <w:tab/>
      </w:r>
      <w:r>
        <w:rPr>
          <w:rStyle w:val="a7"/>
          <w:rFonts w:hint="eastAsia"/>
          <w:b w:val="0"/>
        </w:rPr>
        <w:tab/>
      </w:r>
      <w:r>
        <w:rPr>
          <w:rStyle w:val="a7"/>
          <w:rFonts w:hint="eastAsia"/>
          <w:b w:val="0"/>
        </w:rPr>
        <w:tab/>
      </w:r>
      <w:r>
        <w:rPr>
          <w:rStyle w:val="a7"/>
          <w:rFonts w:hint="eastAsia"/>
          <w:b w:val="0"/>
        </w:rPr>
        <w:tab/>
      </w:r>
      <w:r>
        <w:rPr>
          <w:rStyle w:val="a7"/>
          <w:rFonts w:hint="eastAsia"/>
          <w:b w:val="0"/>
        </w:rPr>
        <w:tab/>
      </w:r>
      <w:r>
        <w:rPr>
          <w:rStyle w:val="a7"/>
          <w:b w:val="0"/>
        </w:rPr>
        <w:t xml:space="preserve">uint64_t&amp; </w:t>
      </w:r>
      <w:proofErr w:type="gramStart"/>
      <w:r>
        <w:rPr>
          <w:rStyle w:val="a7"/>
          <w:b w:val="0"/>
        </w:rPr>
        <w:t>size )</w:t>
      </w:r>
      <w:proofErr w:type="gramEnd"/>
      <w:r>
        <w:rPr>
          <w:rStyle w:val="a7"/>
          <w:b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lastRenderedPageBreak/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解析</w:t>
      </w:r>
      <w:r>
        <w:rPr>
          <w:rFonts w:hint="eastAsia"/>
        </w:rPr>
        <w:t>CArchiveFileWriterV2::close()</w:t>
      </w:r>
      <w:r>
        <w:rPr>
          <w:rFonts w:hint="eastAsia"/>
        </w:rPr>
        <w:t>返回的文件名，从中解析出域名，不含域名的文件名以及文件长度。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bCs/>
              </w:rPr>
              <w:t>arch</w:t>
            </w:r>
            <w:r>
              <w:rPr>
                <w:bCs/>
              </w:rPr>
              <w:t>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[IN]</w:t>
            </w:r>
            <w:r>
              <w:t xml:space="preserve"> </w:t>
            </w:r>
            <w:r>
              <w:rPr>
                <w:rFonts w:hint="eastAsia"/>
              </w:rPr>
              <w:t>指定的文件名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filename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 ] </w:t>
            </w:r>
            <w:r>
              <w:rPr>
                <w:rFonts w:hint="eastAsia"/>
              </w:rPr>
              <w:t>文件名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len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[IN] </w:t>
            </w:r>
            <w:r>
              <w:rPr>
                <w:rFonts w:hint="eastAsia"/>
              </w:rPr>
              <w:t>传入文件名预留空间大小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size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 ] </w:t>
            </w:r>
            <w:r>
              <w:rPr>
                <w:rFonts w:hint="eastAsia"/>
              </w:rPr>
              <w:t>文件大小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uint32_t file_name_max_len = 1024;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 ret_file_name[file_name_max_len] = { 0 };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uint64_t file_size = 0;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!</w:t>
            </w:r>
            <w:r>
              <w:rPr>
                <w:color w:val="FF0000"/>
                <w:sz w:val="18"/>
                <w:szCs w:val="18"/>
              </w:rPr>
              <w:t xml:space="preserve">Dahua::EFS::getInfos4ArchName( filename, </w:t>
            </w:r>
            <w:r>
              <w:rPr>
                <w:rFonts w:hint="eastAsia"/>
                <w:color w:val="FF0000"/>
                <w:sz w:val="18"/>
                <w:szCs w:val="18"/>
              </w:rPr>
              <w:t>ret_</w:t>
            </w:r>
            <w:r>
              <w:rPr>
                <w:color w:val="FF0000"/>
                <w:sz w:val="18"/>
                <w:szCs w:val="18"/>
              </w:rPr>
              <w:t>file</w:t>
            </w:r>
            <w:r>
              <w:rPr>
                <w:rFonts w:hint="eastAsia"/>
                <w:color w:val="FF0000"/>
                <w:sz w:val="18"/>
                <w:szCs w:val="18"/>
              </w:rPr>
              <w:t>_</w:t>
            </w:r>
            <w:r>
              <w:rPr>
                <w:color w:val="FF0000"/>
                <w:sz w:val="18"/>
                <w:szCs w:val="18"/>
              </w:rPr>
              <w:t>name</w:t>
            </w:r>
            <w:r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file_name_max_len, </w:t>
            </w:r>
            <w:r>
              <w:rPr>
                <w:color w:val="FF0000"/>
                <w:sz w:val="18"/>
                <w:szCs w:val="18"/>
              </w:rPr>
              <w:t>file_size )</w:t>
            </w:r>
            <w:r>
              <w:rPr>
                <w:sz w:val="18"/>
                <w:szCs w:val="18"/>
              </w:rPr>
              <w:t xml:space="preserve">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"parse filename failed"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return false;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7E0034">
      <w:pPr>
        <w:pStyle w:val="ab"/>
        <w:ind w:firstLineChars="0" w:firstLine="0"/>
        <w:rPr>
          <w:b/>
        </w:rPr>
      </w:pPr>
    </w:p>
    <w:p w:rsidR="007E0034" w:rsidRDefault="00920904">
      <w:pPr>
        <w:pStyle w:val="4"/>
      </w:pPr>
      <w:r>
        <w:rPr>
          <w:rFonts w:hint="eastAsia"/>
        </w:rPr>
        <w:t>一次性读取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</w:pPr>
      <w:proofErr w:type="gramStart"/>
      <w:r>
        <w:rPr>
          <w:bCs/>
        </w:rPr>
        <w:t>bool</w:t>
      </w:r>
      <w:proofErr w:type="gramEnd"/>
      <w:r>
        <w:rPr>
          <w:bCs/>
        </w:rPr>
        <w:t xml:space="preserve"> </w:t>
      </w:r>
      <w:r>
        <w:rPr>
          <w:rFonts w:hint="eastAsia"/>
          <w:bCs/>
        </w:rPr>
        <w:t>CArchiveFileReaderV2::</w:t>
      </w:r>
      <w:r>
        <w:t xml:space="preserve">readOnce( const </w:t>
      </w:r>
      <w:r>
        <w:rPr>
          <w:rFonts w:hint="eastAsia"/>
        </w:rPr>
        <w:t>char*</w:t>
      </w:r>
      <w:r>
        <w:t xml:space="preserve"> filename, </w:t>
      </w:r>
    </w:p>
    <w:p w:rsidR="007E0034" w:rsidRDefault="00920904">
      <w:pPr>
        <w:pStyle w:val="ab"/>
        <w:spacing w:line="360" w:lineRule="auto"/>
        <w:ind w:left="3780" w:firstLineChars="0"/>
      </w:pPr>
      <w:proofErr w:type="gramStart"/>
      <w:r>
        <w:t>char</w:t>
      </w:r>
      <w:proofErr w:type="gramEnd"/>
      <w:r>
        <w:t xml:space="preserve">* buffer, </w:t>
      </w:r>
    </w:p>
    <w:p w:rsidR="007E0034" w:rsidRDefault="00920904">
      <w:pPr>
        <w:pStyle w:val="ab"/>
        <w:spacing w:line="360" w:lineRule="auto"/>
        <w:ind w:left="3780" w:firstLineChars="0"/>
      </w:pPr>
      <w:proofErr w:type="gramStart"/>
      <w:r>
        <w:t>const</w:t>
      </w:r>
      <w:proofErr w:type="gramEnd"/>
      <w:r>
        <w:t xml:space="preserve"> uint32_t length, </w:t>
      </w:r>
    </w:p>
    <w:p w:rsidR="007E0034" w:rsidRDefault="00920904">
      <w:pPr>
        <w:pStyle w:val="ab"/>
        <w:spacing w:line="360" w:lineRule="auto"/>
        <w:ind w:left="3780" w:firstLineChars="0"/>
        <w:rPr>
          <w:bCs/>
        </w:rPr>
      </w:pPr>
      <w:proofErr w:type="gramStart"/>
      <w:r>
        <w:t>int32_t</w:t>
      </w:r>
      <w:proofErr w:type="gramEnd"/>
      <w:r>
        <w:t xml:space="preserve"> timeout 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合并了</w:t>
      </w:r>
      <w:r>
        <w:rPr>
          <w:rFonts w:hint="eastAsia"/>
        </w:rPr>
        <w:t>open()</w:t>
      </w:r>
      <w:r>
        <w:rPr>
          <w:rFonts w:hint="eastAsia"/>
        </w:rPr>
        <w:t>、</w:t>
      </w:r>
      <w:r>
        <w:rPr>
          <w:rFonts w:hint="eastAsia"/>
        </w:rPr>
        <w:t>read()</w:t>
      </w:r>
      <w:r>
        <w:rPr>
          <w:rFonts w:hint="eastAsia"/>
        </w:rPr>
        <w:t>、</w:t>
      </w:r>
      <w:r>
        <w:rPr>
          <w:rFonts w:hint="eastAsia"/>
        </w:rPr>
        <w:t>close()</w:t>
      </w:r>
      <w:r>
        <w:rPr>
          <w:rFonts w:hint="eastAsia"/>
        </w:rPr>
        <w:t>功能。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t>filename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指定的文件名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buffer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数据缓存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length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proofErr w:type="gramStart"/>
            <w:r>
              <w:rPr>
                <w:rFonts w:hint="eastAsia"/>
              </w:rPr>
              <w:t>待读</w:t>
            </w:r>
            <w:proofErr w:type="gramEnd"/>
            <w:r>
              <w:rPr>
                <w:rFonts w:hint="eastAsia"/>
              </w:rPr>
              <w:t>取的长度。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timeout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超时时间，单位毫秒。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表示永不超时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lastRenderedPageBreak/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const uint32_t file_name_max_len = 1024;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 ret_file_name[file_name_max_len] = { 0 };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uint64_t file_size = 0;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!</w:t>
            </w:r>
            <w:r>
              <w:rPr>
                <w:color w:val="FF0000"/>
                <w:sz w:val="18"/>
                <w:szCs w:val="18"/>
              </w:rPr>
              <w:t xml:space="preserve">Dahua::EFS::getInfos4ArchName( filename, </w:t>
            </w:r>
            <w:r>
              <w:rPr>
                <w:rFonts w:hint="eastAsia"/>
                <w:color w:val="FF0000"/>
                <w:sz w:val="18"/>
                <w:szCs w:val="18"/>
              </w:rPr>
              <w:t>ret_</w:t>
            </w:r>
            <w:r>
              <w:rPr>
                <w:color w:val="FF0000"/>
                <w:sz w:val="18"/>
                <w:szCs w:val="18"/>
              </w:rPr>
              <w:t>file</w:t>
            </w:r>
            <w:r>
              <w:rPr>
                <w:rFonts w:hint="eastAsia"/>
                <w:color w:val="FF0000"/>
                <w:sz w:val="18"/>
                <w:szCs w:val="18"/>
              </w:rPr>
              <w:t>_</w:t>
            </w:r>
            <w:r>
              <w:rPr>
                <w:color w:val="FF0000"/>
                <w:sz w:val="18"/>
                <w:szCs w:val="18"/>
              </w:rPr>
              <w:t>name</w:t>
            </w:r>
            <w:r>
              <w:rPr>
                <w:rFonts w:hint="eastAsia"/>
                <w:color w:val="FF0000"/>
                <w:sz w:val="18"/>
                <w:szCs w:val="18"/>
              </w:rPr>
              <w:t>,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file_name_max_len, </w:t>
            </w:r>
            <w:r>
              <w:rPr>
                <w:color w:val="FF0000"/>
                <w:sz w:val="18"/>
                <w:szCs w:val="18"/>
              </w:rPr>
              <w:t>file_size )</w:t>
            </w:r>
            <w:r>
              <w:rPr>
                <w:sz w:val="18"/>
                <w:szCs w:val="18"/>
              </w:rPr>
              <w:t xml:space="preserve">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"parse filename failed"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return false;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7E0034" w:rsidRDefault="007E0034">
            <w:pPr>
              <w:rPr>
                <w:sz w:val="18"/>
                <w:szCs w:val="18"/>
              </w:rPr>
            </w:pP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char* buf = new char[file_size];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!</w:t>
            </w:r>
            <w:r>
              <w:rPr>
                <w:color w:val="FF0000"/>
                <w:sz w:val="18"/>
                <w:szCs w:val="18"/>
              </w:rPr>
              <w:t>reader-&gt;readOnce( filename, buf, file_size, -1 )</w:t>
            </w:r>
            <w:r>
              <w:rPr>
                <w:sz w:val="18"/>
                <w:szCs w:val="18"/>
              </w:rPr>
              <w:t xml:space="preserve">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std::cout &lt;&lt; "readOnce failed" &lt;&lt; std::endl;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return false;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return true;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需要借助</w:t>
      </w:r>
      <w:r>
        <w:t>getInfos4ArchName</w:t>
      </w:r>
      <w:r>
        <w:rPr>
          <w:rFonts w:hint="eastAsia"/>
        </w:rPr>
        <w:t>V2()</w:t>
      </w:r>
      <w:r>
        <w:rPr>
          <w:rFonts w:hint="eastAsia"/>
        </w:rPr>
        <w:t>获取文件长度，然后分配足够的缓存空间，才能调用</w:t>
      </w:r>
      <w:r>
        <w:rPr>
          <w:rFonts w:hint="eastAsia"/>
        </w:rPr>
        <w:t>readOnce()</w:t>
      </w:r>
      <w:r>
        <w:rPr>
          <w:rFonts w:hint="eastAsia"/>
        </w:rPr>
        <w:t>接口。</w:t>
      </w:r>
    </w:p>
    <w:p w:rsidR="007E0034" w:rsidRDefault="00920904">
      <w:pPr>
        <w:pStyle w:val="2"/>
      </w:pPr>
      <w:bookmarkStart w:id="12" w:name="_Demo"/>
      <w:bookmarkEnd w:id="12"/>
      <w:r>
        <w:rPr>
          <w:rFonts w:hint="eastAsia"/>
        </w:rPr>
        <w:t>Demo</w:t>
      </w:r>
    </w:p>
    <w:p w:rsidR="007E0034" w:rsidRDefault="00920904">
      <w:pPr>
        <w:ind w:firstLine="420"/>
      </w:pP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example.cpp</w:t>
      </w:r>
      <w:r>
        <w:rPr>
          <w:rFonts w:hint="eastAsia"/>
        </w:rPr>
        <w:t>里包含</w:t>
      </w:r>
      <w:r>
        <w:rPr>
          <w:rFonts w:hint="eastAsia"/>
        </w:rPr>
        <w:t>V1</w:t>
      </w:r>
      <w:r>
        <w:rPr>
          <w:rFonts w:hint="eastAsia"/>
        </w:rPr>
        <w:t>接口所有功能的实现，</w:t>
      </w:r>
      <w:r>
        <w:rPr>
          <w:rFonts w:hint="eastAsia"/>
        </w:rPr>
        <w:t>exampleV2.cpp</w:t>
      </w:r>
      <w:r>
        <w:rPr>
          <w:rFonts w:hint="eastAsia"/>
        </w:rPr>
        <w:t>里包含</w:t>
      </w:r>
      <w:r>
        <w:rPr>
          <w:rFonts w:hint="eastAsia"/>
        </w:rPr>
        <w:t>V2</w:t>
      </w:r>
      <w:r>
        <w:rPr>
          <w:rFonts w:hint="eastAsia"/>
        </w:rPr>
        <w:t>接口所有功能的实现，可选择接口版本阅读，如实现存在错误，请联系我们。</w:t>
      </w:r>
      <w:r>
        <w:rPr>
          <w:rFonts w:hint="eastAsia"/>
          <w:color w:val="FF0000"/>
        </w:rPr>
        <w:t>为了减小文档大小，</w:t>
      </w:r>
      <w:r>
        <w:rPr>
          <w:rFonts w:hint="eastAsia"/>
          <w:color w:val="FF0000"/>
        </w:rPr>
        <w:t>Demo</w:t>
      </w:r>
      <w:r>
        <w:rPr>
          <w:rFonts w:hint="eastAsia"/>
          <w:color w:val="FF0000"/>
        </w:rPr>
        <w:t>中的库全部</w:t>
      </w:r>
      <w:r>
        <w:rPr>
          <w:rFonts w:hint="eastAsia"/>
          <w:color w:val="FF0000"/>
        </w:rPr>
        <w:t>truncate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字节</w:t>
      </w:r>
      <w:r>
        <w:rPr>
          <w:rFonts w:hint="eastAsia"/>
        </w:rPr>
        <w:t>，请在编译前手动替换成同名的库，并修改对应文件中的</w:t>
      </w:r>
      <w:r>
        <w:rPr>
          <w:rFonts w:hint="eastAsia"/>
        </w:rPr>
        <w:t>EFS</w:t>
      </w:r>
      <w:r>
        <w:rPr>
          <w:rFonts w:hint="eastAsia"/>
        </w:rPr>
        <w:t>服务器地址、用户名和密码。</w:t>
      </w:r>
    </w:p>
    <w:p w:rsidR="007E0034" w:rsidRDefault="00920904">
      <w:pPr>
        <w:pStyle w:val="3"/>
      </w:pPr>
      <w:r>
        <w:rPr>
          <w:rFonts w:hint="eastAsia"/>
        </w:rPr>
        <w:t>Linux</w:t>
      </w:r>
    </w:p>
    <w:p w:rsidR="007E0034" w:rsidRDefault="00920904">
      <w:r>
        <w:rPr>
          <w:rFonts w:hint="eastAsia"/>
        </w:rPr>
        <w:object w:dxaOrig="2520" w:dyaOrig="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25pt;height:42.55pt" o:ole="">
            <v:imagedata r:id="rId12" o:title=""/>
          </v:shape>
          <o:OLEObject Type="Embed" ProgID="Package" ShapeID="_x0000_i1025" DrawAspect="Content" ObjectID="_1644760263" r:id="rId13"/>
        </w:object>
      </w:r>
    </w:p>
    <w:p w:rsidR="007E0034" w:rsidRDefault="00920904">
      <w:pPr>
        <w:ind w:firstLine="420"/>
      </w:pPr>
      <w:r>
        <w:rPr>
          <w:rFonts w:hint="eastAsia"/>
        </w:rPr>
        <w:t>解压后，选择想要编译的源文件，执行</w:t>
      </w:r>
      <w:r>
        <w:rPr>
          <w:rFonts w:hint="eastAsia"/>
        </w:rPr>
        <w:t>make x86</w:t>
      </w:r>
      <w:r>
        <w:rPr>
          <w:rFonts w:hint="eastAsia"/>
        </w:rPr>
        <w:t>编译</w:t>
      </w:r>
      <w:r>
        <w:rPr>
          <w:rFonts w:hint="eastAsia"/>
        </w:rPr>
        <w:t>32</w:t>
      </w:r>
      <w:r>
        <w:rPr>
          <w:rFonts w:hint="eastAsia"/>
        </w:rPr>
        <w:t>位程序，</w:t>
      </w:r>
      <w:r>
        <w:rPr>
          <w:rFonts w:hint="eastAsia"/>
        </w:rPr>
        <w:t>make x86_64</w:t>
      </w:r>
      <w:r>
        <w:rPr>
          <w:rFonts w:hint="eastAsia"/>
        </w:rPr>
        <w:t>编译</w:t>
      </w:r>
      <w:r>
        <w:rPr>
          <w:rFonts w:hint="eastAsia"/>
        </w:rPr>
        <w:t>64</w:t>
      </w:r>
      <w:r>
        <w:rPr>
          <w:rFonts w:hint="eastAsia"/>
        </w:rPr>
        <w:t>位程序，执行</w:t>
      </w:r>
      <w:r>
        <w:rPr>
          <w:rFonts w:hint="eastAsia"/>
        </w:rPr>
        <w:t>make test_x86</w:t>
      </w:r>
      <w:r>
        <w:rPr>
          <w:rFonts w:hint="eastAsia"/>
        </w:rPr>
        <w:t>或</w:t>
      </w:r>
      <w:r>
        <w:rPr>
          <w:rFonts w:hint="eastAsia"/>
        </w:rPr>
        <w:t>make test_x86_64</w:t>
      </w:r>
      <w:r>
        <w:rPr>
          <w:rFonts w:hint="eastAsia"/>
        </w:rPr>
        <w:t>演示简单的上传和下载功能。</w:t>
      </w:r>
    </w:p>
    <w:p w:rsidR="007E0034" w:rsidRDefault="00920904">
      <w:pPr>
        <w:pStyle w:val="3"/>
      </w:pPr>
      <w:r>
        <w:rPr>
          <w:rFonts w:hint="eastAsia"/>
        </w:rPr>
        <w:lastRenderedPageBreak/>
        <w:t>Windows</w:t>
      </w:r>
    </w:p>
    <w:p w:rsidR="007E0034" w:rsidRDefault="00920904">
      <w:r>
        <w:rPr>
          <w:rFonts w:hint="eastAsia"/>
        </w:rPr>
        <w:object w:dxaOrig="2385" w:dyaOrig="855">
          <v:shape id="_x0000_i1026" type="#_x0000_t75" style="width:119.2pt;height:42.55pt" o:ole="">
            <v:imagedata r:id="rId14" o:title=""/>
          </v:shape>
          <o:OLEObject Type="Embed" ProgID="Package" ShapeID="_x0000_i1026" DrawAspect="Content" ObjectID="_1644760264" r:id="rId15"/>
        </w:object>
      </w:r>
    </w:p>
    <w:p w:rsidR="007E0034" w:rsidRDefault="00920904">
      <w:pPr>
        <w:ind w:firstLine="420"/>
      </w:pPr>
      <w:r>
        <w:rPr>
          <w:rFonts w:hint="eastAsia"/>
        </w:rPr>
        <w:t>示例包含</w:t>
      </w:r>
      <w:r>
        <w:rPr>
          <w:rFonts w:hint="eastAsia"/>
        </w:rPr>
        <w:t>vs2005</w:t>
      </w:r>
      <w:r>
        <w:rPr>
          <w:rFonts w:hint="eastAsia"/>
        </w:rPr>
        <w:t>的工程，其中</w:t>
      </w:r>
      <w:r>
        <w:rPr>
          <w:rFonts w:hint="eastAsia"/>
        </w:rPr>
        <w:t>include</w:t>
      </w:r>
      <w:r>
        <w:rPr>
          <w:rFonts w:hint="eastAsia"/>
        </w:rPr>
        <w:t>目录为头文件目录，</w:t>
      </w:r>
      <w:r>
        <w:rPr>
          <w:rFonts w:hint="eastAsia"/>
        </w:rPr>
        <w:t>libs</w:t>
      </w:r>
      <w:r>
        <w:rPr>
          <w:rFonts w:hint="eastAsia"/>
        </w:rPr>
        <w:t>目录为链接库目录，生成的程序</w:t>
      </w:r>
      <w:r>
        <w:rPr>
          <w:rFonts w:hint="eastAsia"/>
        </w:rPr>
        <w:t>demo-c++</w:t>
      </w:r>
      <w:r>
        <w:rPr>
          <w:rFonts w:hint="eastAsia"/>
        </w:rPr>
        <w:t>位于</w:t>
      </w:r>
      <w:r>
        <w:rPr>
          <w:rFonts w:hint="eastAsia"/>
        </w:rPr>
        <w:t>bin</w:t>
      </w:r>
      <w:r>
        <w:rPr>
          <w:rFonts w:hint="eastAsia"/>
        </w:rPr>
        <w:t>目录，</w:t>
      </w:r>
      <w:r>
        <w:rPr>
          <w:rFonts w:hint="eastAsia"/>
        </w:rPr>
        <w:t>bin</w:t>
      </w:r>
      <w:r>
        <w:rPr>
          <w:rFonts w:hint="eastAsia"/>
        </w:rPr>
        <w:t>目录下已放置了</w:t>
      </w:r>
      <w:r>
        <w:rPr>
          <w:rFonts w:hint="eastAsia"/>
        </w:rPr>
        <w:t>EFSArchive.dll</w:t>
      </w:r>
      <w:r>
        <w:rPr>
          <w:rFonts w:hint="eastAsia"/>
        </w:rPr>
        <w:t>、</w:t>
      </w:r>
      <w:r>
        <w:rPr>
          <w:rFonts w:hint="eastAsia"/>
        </w:rPr>
        <w:t>EFSClient.dll</w:t>
      </w:r>
      <w:r>
        <w:rPr>
          <w:rFonts w:hint="eastAsia"/>
        </w:rPr>
        <w:t>、</w:t>
      </w:r>
      <w:r>
        <w:rPr>
          <w:rFonts w:hint="eastAsia"/>
        </w:rPr>
        <w:t>EFSClientCore.dll</w:t>
      </w:r>
      <w:r>
        <w:rPr>
          <w:rFonts w:hint="eastAsia"/>
        </w:rPr>
        <w:t>和</w:t>
      </w:r>
      <w:r>
        <w:rPr>
          <w:rFonts w:hint="eastAsia"/>
        </w:rPr>
        <w:t>EFSHelper.dll</w:t>
      </w:r>
      <w:r>
        <w:rPr>
          <w:rFonts w:hint="eastAsia"/>
        </w:rPr>
        <w:t>，可直接在该目录运行</w:t>
      </w:r>
      <w:r>
        <w:rPr>
          <w:rFonts w:hint="eastAsia"/>
        </w:rPr>
        <w:t>demo-c++</w:t>
      </w:r>
      <w:r>
        <w:rPr>
          <w:rFonts w:hint="eastAsia"/>
        </w:rPr>
        <w:t>，演示简单的上传下载功能。</w:t>
      </w:r>
    </w:p>
    <w:p w:rsidR="007E0034" w:rsidRDefault="00920904">
      <w:r>
        <w:rPr>
          <w:rFonts w:hint="eastAsia"/>
        </w:rPr>
        <w:t>提供的</w:t>
      </w:r>
      <w:r>
        <w:rPr>
          <w:rFonts w:hint="eastAsia"/>
        </w:rPr>
        <w:t>Demo</w:t>
      </w:r>
      <w:r>
        <w:rPr>
          <w:rFonts w:hint="eastAsia"/>
        </w:rPr>
        <w:t>是</w:t>
      </w:r>
      <w:r>
        <w:rPr>
          <w:rFonts w:hint="eastAsia"/>
        </w:rPr>
        <w:t>Release 32</w:t>
      </w:r>
      <w:r>
        <w:rPr>
          <w:rFonts w:hint="eastAsia"/>
        </w:rPr>
        <w:t>位的，请参照该</w:t>
      </w:r>
      <w:r>
        <w:rPr>
          <w:rFonts w:hint="eastAsia"/>
        </w:rPr>
        <w:t>Demo</w:t>
      </w:r>
      <w:r>
        <w:rPr>
          <w:rFonts w:hint="eastAsia"/>
        </w:rPr>
        <w:t>，自行搭建</w:t>
      </w:r>
      <w:r>
        <w:rPr>
          <w:rFonts w:hint="eastAsia"/>
        </w:rPr>
        <w:t>64</w:t>
      </w:r>
      <w:r>
        <w:rPr>
          <w:rFonts w:hint="eastAsia"/>
        </w:rPr>
        <w:t>位工程。</w:t>
      </w:r>
    </w:p>
    <w:p w:rsidR="007E0034" w:rsidRDefault="00920904">
      <w:pPr>
        <w:pStyle w:val="1"/>
      </w:pPr>
      <w:r>
        <w:rPr>
          <w:rFonts w:hint="eastAsia"/>
        </w:rPr>
        <w:t>Java SDK</w:t>
      </w:r>
    </w:p>
    <w:p w:rsidR="007E0034" w:rsidRDefault="00920904">
      <w:pPr>
        <w:pStyle w:val="2"/>
      </w:pPr>
      <w:r>
        <w:rPr>
          <w:rFonts w:hint="eastAsia"/>
        </w:rPr>
        <w:t>前言</w:t>
      </w:r>
    </w:p>
    <w:p w:rsidR="007E0034" w:rsidRDefault="00920904">
      <w:pPr>
        <w:pStyle w:val="3"/>
      </w:pPr>
      <w:r>
        <w:rPr>
          <w:rFonts w:hint="eastAsia"/>
        </w:rPr>
        <w:t>获取</w:t>
      </w:r>
    </w:p>
    <w:p w:rsidR="007E0034" w:rsidRDefault="00920904">
      <w:pPr>
        <w:ind w:firstLine="420"/>
      </w:pPr>
      <w:r>
        <w:rPr>
          <w:rFonts w:hint="eastAsia"/>
        </w:rPr>
        <w:t>联系项目对接人员获取对应版本的安装包，版本名规则如下：</w:t>
      </w:r>
    </w:p>
    <w:p w:rsidR="007E0034" w:rsidRDefault="00920904">
      <w:pPr>
        <w:ind w:left="420" w:firstLine="420"/>
      </w:pPr>
      <w:r>
        <w:t>DH_EFS_ARCHIVETOOL</w:t>
      </w:r>
      <w:proofErr w:type="gramStart"/>
      <w:r>
        <w:t>_</w:t>
      </w:r>
      <w:r>
        <w:rPr>
          <w:rFonts w:hint="eastAsia"/>
        </w:rPr>
        <w:t>[</w:t>
      </w:r>
      <w:proofErr w:type="gramEnd"/>
      <w:r>
        <w:rPr>
          <w:rFonts w:hint="eastAsia"/>
        </w:rPr>
        <w:t>Platform]</w:t>
      </w:r>
      <w:r>
        <w:t>_</w:t>
      </w:r>
      <w:r>
        <w:rPr>
          <w:rFonts w:hint="eastAsia"/>
        </w:rPr>
        <w:t>[bits]</w:t>
      </w:r>
      <w:r>
        <w:t>_PS_</w:t>
      </w:r>
      <w:r>
        <w:rPr>
          <w:rFonts w:hint="eastAsia"/>
        </w:rPr>
        <w:t>[Version]</w:t>
      </w:r>
      <w:r>
        <w:t>.tar.gz</w:t>
      </w:r>
    </w:p>
    <w:p w:rsidR="007E0034" w:rsidRDefault="00920904">
      <w:pPr>
        <w:ind w:firstLine="420"/>
      </w:pPr>
      <w:r>
        <w:rPr>
          <w:rFonts w:hint="eastAsia"/>
        </w:rPr>
        <w:t>实例如下：</w:t>
      </w:r>
    </w:p>
    <w:p w:rsidR="007E0034" w:rsidRDefault="0092090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</w:p>
    <w:p w:rsidR="007E0034" w:rsidRDefault="00920904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位：</w:t>
      </w:r>
      <w:r>
        <w:t>DH_EFS_ARCHIVETOOL_32bit_PS_V1.072.0000004.0.R.180723.tar.gz</w:t>
      </w:r>
    </w:p>
    <w:p w:rsidR="007E0034" w:rsidRDefault="00920904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位：</w:t>
      </w:r>
      <w:r>
        <w:t>DH_EFS_ARCHIVETOOL_</w:t>
      </w:r>
      <w:r>
        <w:rPr>
          <w:rFonts w:hint="eastAsia"/>
        </w:rPr>
        <w:t>64</w:t>
      </w:r>
      <w:r>
        <w:t>bit_PS_V1.072.0000004.0.R.180723.tar.gz</w:t>
      </w:r>
    </w:p>
    <w:p w:rsidR="007E0034" w:rsidRDefault="0092090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Windows</w:t>
      </w:r>
    </w:p>
    <w:p w:rsidR="007E0034" w:rsidRDefault="00920904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位：</w:t>
      </w:r>
    </w:p>
    <w:p w:rsidR="007E0034" w:rsidRDefault="00920904">
      <w:pPr>
        <w:pStyle w:val="ab"/>
        <w:ind w:left="1260" w:firstLineChars="0" w:firstLine="0"/>
      </w:pPr>
      <w:r>
        <w:t>DH_EFS_ARCHIVETOOL_Windows_32bit_PS_V1.072.0000004.0.R.180723.tar.gz</w:t>
      </w:r>
    </w:p>
    <w:p w:rsidR="007E0034" w:rsidRDefault="00920904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位：</w:t>
      </w:r>
    </w:p>
    <w:p w:rsidR="007E0034" w:rsidRDefault="00920904">
      <w:pPr>
        <w:ind w:left="840" w:firstLine="420"/>
      </w:pPr>
      <w:r>
        <w:t>DH_EFS_ARCHIVETOOL_Windows_</w:t>
      </w:r>
      <w:r>
        <w:rPr>
          <w:rFonts w:hint="eastAsia"/>
        </w:rPr>
        <w:t>64</w:t>
      </w:r>
      <w:r>
        <w:t>bit_PS_V1.072.0000004.0.R.180723.tar.gz</w:t>
      </w:r>
    </w:p>
    <w:p w:rsidR="007E0034" w:rsidRDefault="007E0034">
      <w:pPr>
        <w:ind w:leftChars="200" w:left="420"/>
      </w:pPr>
    </w:p>
    <w:p w:rsidR="007E0034" w:rsidRDefault="00920904">
      <w:pPr>
        <w:ind w:leftChars="200" w:left="420"/>
      </w:pPr>
      <w:r>
        <w:rPr>
          <w:rFonts w:hint="eastAsia"/>
        </w:rPr>
        <w:t>上述实例中的</w:t>
      </w:r>
      <w:r>
        <w:rPr>
          <w:rFonts w:hint="eastAsia"/>
        </w:rPr>
        <w:t>[Version]</w:t>
      </w:r>
      <w:r>
        <w:rPr>
          <w:rFonts w:hint="eastAsia"/>
        </w:rPr>
        <w:t>的</w:t>
      </w:r>
      <w:r>
        <w:rPr>
          <w:rFonts w:hint="eastAsia"/>
        </w:rPr>
        <w:t>072</w:t>
      </w:r>
      <w:r>
        <w:rPr>
          <w:rFonts w:hint="eastAsia"/>
        </w:rPr>
        <w:t>，代表为</w:t>
      </w:r>
      <w:r>
        <w:rPr>
          <w:rFonts w:hint="eastAsia"/>
        </w:rPr>
        <w:t>7.2</w:t>
      </w:r>
      <w:r>
        <w:rPr>
          <w:rFonts w:hint="eastAsia"/>
        </w:rPr>
        <w:t>版本，可以此类推。</w:t>
      </w:r>
    </w:p>
    <w:p w:rsidR="007E0034" w:rsidRDefault="00920904">
      <w:pPr>
        <w:pStyle w:val="3"/>
      </w:pPr>
      <w:r>
        <w:rPr>
          <w:rFonts w:hint="eastAsia"/>
        </w:rPr>
        <w:t>编译</w:t>
      </w:r>
    </w:p>
    <w:p w:rsidR="007E0034" w:rsidRDefault="00920904">
      <w:pPr>
        <w:pStyle w:val="ab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从安装包中获得</w:t>
      </w:r>
      <w:r>
        <w:rPr>
          <w:rFonts w:hint="eastAsia"/>
        </w:rPr>
        <w:t>EFSArchiveToolClient.jar</w:t>
      </w:r>
      <w:r>
        <w:rPr>
          <w:rFonts w:hint="eastAsia"/>
        </w:rPr>
        <w:t>和</w:t>
      </w:r>
      <w:r>
        <w:rPr>
          <w:rFonts w:hint="eastAsia"/>
        </w:rPr>
        <w:t>jna-4.1.0.jar</w:t>
      </w:r>
      <w:r>
        <w:rPr>
          <w:rFonts w:hint="eastAsia"/>
        </w:rPr>
        <w:t>，从</w:t>
      </w:r>
      <w:r>
        <w:rPr>
          <w:rFonts w:hint="eastAsia"/>
        </w:rPr>
        <w:t>EFS SDK</w:t>
      </w:r>
      <w:r>
        <w:rPr>
          <w:rFonts w:hint="eastAsia"/>
        </w:rPr>
        <w:t>安装包中获取</w:t>
      </w:r>
      <w:r>
        <w:rPr>
          <w:rFonts w:hint="eastAsia"/>
        </w:rPr>
        <w:t>EFSClient.jar</w:t>
      </w:r>
    </w:p>
    <w:p w:rsidR="007E0034" w:rsidRDefault="00920904">
      <w:pPr>
        <w:pStyle w:val="ab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中选择您的工程，右键选择</w:t>
      </w:r>
      <w:r>
        <w:rPr>
          <w:rFonts w:hint="eastAsia"/>
        </w:rPr>
        <w:t>Properties-&gt;Java Build Path-&gt;Add JARS</w:t>
      </w:r>
      <w:r>
        <w:rPr>
          <w:rFonts w:hint="eastAsia"/>
        </w:rPr>
        <w:t>，选中第</w:t>
      </w:r>
      <w:r>
        <w:rPr>
          <w:rFonts w:hint="eastAsia"/>
        </w:rPr>
        <w:t>1</w:t>
      </w:r>
      <w:r>
        <w:rPr>
          <w:rFonts w:hint="eastAsia"/>
        </w:rPr>
        <w:t>步中的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E0034" w:rsidRDefault="00920904">
      <w:pPr>
        <w:rPr>
          <w:rStyle w:val="a9"/>
        </w:rPr>
      </w:pPr>
      <w:r>
        <w:rPr>
          <w:rFonts w:hint="eastAsia"/>
        </w:rPr>
        <w:t>具体工程可参考</w:t>
      </w:r>
      <w:hyperlink w:anchor="_Demo_2" w:history="1">
        <w:r>
          <w:rPr>
            <w:rStyle w:val="a9"/>
            <w:rFonts w:hint="eastAsia"/>
          </w:rPr>
          <w:t>Demo</w:t>
        </w:r>
      </w:hyperlink>
    </w:p>
    <w:p w:rsidR="007E0034" w:rsidRDefault="007E0034"/>
    <w:p w:rsidR="007E0034" w:rsidRDefault="00920904">
      <w:r>
        <w:rPr>
          <w:rFonts w:hint="eastAsia"/>
        </w:rPr>
        <w:lastRenderedPageBreak/>
        <w:t>PS: EFSArchiveToolClient.jar</w:t>
      </w:r>
      <w:r>
        <w:rPr>
          <w:rFonts w:hint="eastAsia"/>
        </w:rPr>
        <w:t>还依赖</w:t>
      </w:r>
      <w:r>
        <w:rPr>
          <w:rFonts w:hint="eastAsia"/>
        </w:rPr>
        <w:t>C/C++</w:t>
      </w:r>
      <w:r>
        <w:rPr>
          <w:rFonts w:hint="eastAsia"/>
        </w:rPr>
        <w:t>动态库，请参考安装章节将其放在正确的位置。</w:t>
      </w:r>
      <w:r>
        <w:rPr>
          <w:rFonts w:hint="eastAsia"/>
        </w:rPr>
        <w:t>jna-4.1.0.jar</w:t>
      </w:r>
      <w:r>
        <w:rPr>
          <w:rFonts w:hint="eastAsia"/>
        </w:rPr>
        <w:t>与</w:t>
      </w:r>
      <w:r>
        <w:rPr>
          <w:rFonts w:hint="eastAsia"/>
        </w:rPr>
        <w:t>EFS SDK</w:t>
      </w:r>
      <w:r>
        <w:rPr>
          <w:rFonts w:hint="eastAsia"/>
        </w:rPr>
        <w:t>中的</w:t>
      </w:r>
      <w:r>
        <w:rPr>
          <w:rFonts w:hint="eastAsia"/>
        </w:rPr>
        <w:t>jna-4.1.0.jar</w:t>
      </w:r>
      <w:r>
        <w:rPr>
          <w:rFonts w:hint="eastAsia"/>
        </w:rPr>
        <w:t>是一样的，只需包含一个即可。</w:t>
      </w:r>
    </w:p>
    <w:p w:rsidR="007E0034" w:rsidRDefault="007E0034">
      <w:pPr>
        <w:rPr>
          <w:rStyle w:val="a9"/>
        </w:rPr>
      </w:pPr>
    </w:p>
    <w:p w:rsidR="007E0034" w:rsidRDefault="00920904">
      <w:pPr>
        <w:pStyle w:val="3"/>
      </w:pPr>
      <w:bookmarkStart w:id="13" w:name="_安装"/>
      <w:bookmarkEnd w:id="13"/>
      <w:r>
        <w:rPr>
          <w:rFonts w:hint="eastAsia"/>
        </w:rPr>
        <w:t>安装</w:t>
      </w:r>
      <w:r>
        <w:rPr>
          <w:rFonts w:hint="eastAsia"/>
        </w:rPr>
        <w:tab/>
      </w:r>
    </w:p>
    <w:p w:rsidR="007E0034" w:rsidRDefault="00920904">
      <w:r>
        <w:rPr>
          <w:rFonts w:hint="eastAsia"/>
        </w:rPr>
        <w:t>动态库必须安装在动态库加载目录中，否则可能在运行时出现无法找到库的错误。</w:t>
      </w:r>
    </w:p>
    <w:p w:rsidR="007E0034" w:rsidRDefault="00920904">
      <w:r>
        <w:rPr>
          <w:rFonts w:hint="eastAsia"/>
        </w:rPr>
        <w:t>动态库加载目录如下：</w:t>
      </w:r>
    </w:p>
    <w:p w:rsidR="007E0034" w:rsidRDefault="0092090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平台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系统默认目录，比如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/lib, /usr/lib</w:t>
      </w:r>
      <w:r>
        <w:rPr>
          <w:rFonts w:hint="eastAsia"/>
        </w:rPr>
        <w:t>；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/lib64,/usr/lib64</w:t>
      </w:r>
      <w:r>
        <w:rPr>
          <w:rFonts w:hint="eastAsia"/>
        </w:rPr>
        <w:t>等目录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LD_LIBRARY_PATH</w:t>
      </w:r>
      <w:r>
        <w:rPr>
          <w:rFonts w:hint="eastAsia"/>
        </w:rPr>
        <w:t>环境变量指定的目录（推荐）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ldconfig</w:t>
      </w:r>
      <w:r>
        <w:rPr>
          <w:rFonts w:hint="eastAsia"/>
        </w:rPr>
        <w:t>配置文件中指定的目录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在编译时通过</w:t>
      </w:r>
      <w:r>
        <w:rPr>
          <w:rFonts w:hint="eastAsia"/>
        </w:rPr>
        <w:t>`-Wl,-rpath`</w:t>
      </w:r>
      <w:r>
        <w:rPr>
          <w:rFonts w:hint="eastAsia"/>
        </w:rPr>
        <w:t>指定的目录</w:t>
      </w:r>
    </w:p>
    <w:p w:rsidR="007E0034" w:rsidRDefault="0092090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平台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应用程序所在目录（推荐）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启动程序的目录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Windows SYSTEM</w:t>
      </w:r>
      <w:r>
        <w:rPr>
          <w:rFonts w:hint="eastAsia"/>
        </w:rPr>
        <w:t>目录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目录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环境变量指定的路径</w:t>
      </w:r>
    </w:p>
    <w:p w:rsidR="007E0034" w:rsidRDefault="00920904">
      <w:r>
        <w:rPr>
          <w:rFonts w:hint="eastAsia"/>
        </w:rPr>
        <w:t>必须安装的动态库：</w:t>
      </w:r>
    </w:p>
    <w:p w:rsidR="007E0034" w:rsidRDefault="0092090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Linux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libEFSArchiveFileTool.so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libEFSAdapter.so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libEFSClient.so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libEFSClientCore.so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包，</w:t>
      </w:r>
      <w:r>
        <w:rPr>
          <w:rFonts w:hint="eastAsia"/>
        </w:rPr>
        <w:t>5.0</w:t>
      </w:r>
      <w:r>
        <w:rPr>
          <w:rFonts w:hint="eastAsia"/>
        </w:rPr>
        <w:t>版本后的</w:t>
      </w:r>
      <w:r>
        <w:rPr>
          <w:rFonts w:hint="eastAsia"/>
        </w:rPr>
        <w:t>EFS-SDK</w:t>
      </w:r>
      <w:r>
        <w:rPr>
          <w:rFonts w:hint="eastAsia"/>
        </w:rPr>
        <w:t>才有）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libEFSArchiveFileTool64.so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libEFSAdapter64.so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libEFSClient64.so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libEFSClientCore64.so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包，</w:t>
      </w:r>
      <w:r>
        <w:rPr>
          <w:rFonts w:hint="eastAsia"/>
        </w:rPr>
        <w:t>5.0</w:t>
      </w:r>
      <w:r>
        <w:rPr>
          <w:rFonts w:hint="eastAsia"/>
        </w:rPr>
        <w:t>版本后的</w:t>
      </w:r>
      <w:r>
        <w:rPr>
          <w:rFonts w:hint="eastAsia"/>
        </w:rPr>
        <w:t>EFS-SDK</w:t>
      </w:r>
      <w:r>
        <w:rPr>
          <w:rFonts w:hint="eastAsia"/>
        </w:rPr>
        <w:t>才有）</w:t>
      </w:r>
    </w:p>
    <w:p w:rsidR="007E0034" w:rsidRDefault="0092090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Windows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EFSArchiveTool.dll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EFSAdapter.dll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EFSClient.dll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EFSClientCore.dll</w:t>
      </w:r>
      <w:r>
        <w:rPr>
          <w:rFonts w:hint="eastAsia"/>
        </w:rPr>
        <w:t>（使用</w:t>
      </w:r>
      <w:r>
        <w:rPr>
          <w:rFonts w:hint="eastAsia"/>
        </w:rPr>
        <w:t>5.0</w:t>
      </w:r>
      <w:r>
        <w:rPr>
          <w:rFonts w:hint="eastAsia"/>
        </w:rPr>
        <w:t>版本后的</w:t>
      </w:r>
      <w:r>
        <w:rPr>
          <w:rFonts w:hint="eastAsia"/>
        </w:rPr>
        <w:t>EFS SDK</w:t>
      </w:r>
      <w:r>
        <w:rPr>
          <w:rFonts w:hint="eastAsia"/>
        </w:rPr>
        <w:t>才有）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EFSHelper.dll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EFSArchiveTool64.dll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EFSAdapter64.dll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EFSClient64.dll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EFSClientCore64.dll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包，</w:t>
      </w:r>
      <w:r>
        <w:rPr>
          <w:rFonts w:hint="eastAsia"/>
        </w:rPr>
        <w:t>5.0</w:t>
      </w:r>
      <w:r>
        <w:rPr>
          <w:rFonts w:hint="eastAsia"/>
        </w:rPr>
        <w:t>版本后的</w:t>
      </w:r>
      <w:r>
        <w:rPr>
          <w:rFonts w:hint="eastAsia"/>
        </w:rPr>
        <w:t>EFS-SDK</w:t>
      </w:r>
      <w:r>
        <w:rPr>
          <w:rFonts w:hint="eastAsia"/>
        </w:rPr>
        <w:t>才有）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EFSHelper64.dll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7E0034"/>
    <w:p w:rsidR="007E0034" w:rsidRDefault="00920904">
      <w:r>
        <w:rPr>
          <w:rFonts w:hint="eastAsia"/>
        </w:rPr>
        <w:t>因为</w:t>
      </w:r>
      <w:r>
        <w:rPr>
          <w:rFonts w:hint="eastAsia"/>
        </w:rPr>
        <w:t>java</w:t>
      </w:r>
      <w:r>
        <w:rPr>
          <w:rFonts w:hint="eastAsia"/>
        </w:rPr>
        <w:t>运行时会根据平台不同默认搜索</w:t>
      </w:r>
      <w:r>
        <w:rPr>
          <w:rFonts w:hint="eastAsia"/>
        </w:rPr>
        <w:t>linux-x86</w:t>
      </w:r>
      <w:r>
        <w:rPr>
          <w:rFonts w:hint="eastAsia"/>
        </w:rPr>
        <w:t>，</w:t>
      </w:r>
      <w:r>
        <w:rPr>
          <w:rFonts w:hint="eastAsia"/>
        </w:rPr>
        <w:t>linux-x86-64</w:t>
      </w:r>
      <w:r>
        <w:rPr>
          <w:rFonts w:hint="eastAsia"/>
        </w:rPr>
        <w:t>，</w:t>
      </w:r>
      <w:r>
        <w:rPr>
          <w:rFonts w:hint="eastAsia"/>
        </w:rPr>
        <w:t>win32-x86</w:t>
      </w:r>
      <w:r>
        <w:rPr>
          <w:rFonts w:hint="eastAsia"/>
        </w:rPr>
        <w:t>，</w:t>
      </w:r>
      <w:r>
        <w:rPr>
          <w:rFonts w:hint="eastAsia"/>
        </w:rPr>
        <w:t>win32-x86-64</w:t>
      </w:r>
      <w:r>
        <w:rPr>
          <w:rFonts w:hint="eastAsia"/>
        </w:rPr>
        <w:t>这几个目录，所以也可以将动态库放在这几个目录下。</w:t>
      </w:r>
    </w:p>
    <w:p w:rsidR="007E0034" w:rsidRDefault="00920904">
      <w:pPr>
        <w:pStyle w:val="3"/>
      </w:pPr>
      <w:r>
        <w:rPr>
          <w:rFonts w:hint="eastAsia"/>
        </w:rPr>
        <w:t>升级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获取新版本的安装包，取出其中的动态</w:t>
      </w:r>
      <w:proofErr w:type="gramStart"/>
      <w:r>
        <w:rPr>
          <w:rFonts w:hint="eastAsia"/>
        </w:rPr>
        <w:t>库直接</w:t>
      </w:r>
      <w:proofErr w:type="gramEnd"/>
      <w:r>
        <w:rPr>
          <w:rFonts w:hint="eastAsia"/>
        </w:rPr>
        <w:t>替换即可。</w:t>
      </w:r>
    </w:p>
    <w:p w:rsidR="007E0034" w:rsidRDefault="00920904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ArchiveTool</w:t>
      </w:r>
      <w:r>
        <w:rPr>
          <w:rFonts w:hint="eastAsia"/>
        </w:rPr>
        <w:t>可使用任意版本的</w:t>
      </w:r>
      <w:r>
        <w:rPr>
          <w:rFonts w:hint="eastAsia"/>
        </w:rPr>
        <w:t>SDK</w:t>
      </w:r>
      <w:r>
        <w:rPr>
          <w:rFonts w:hint="eastAsia"/>
        </w:rPr>
        <w:t>，所以可以在不升级</w:t>
      </w:r>
      <w:r>
        <w:rPr>
          <w:rFonts w:hint="eastAsia"/>
        </w:rPr>
        <w:t>EFS SDK</w:t>
      </w:r>
      <w:r>
        <w:rPr>
          <w:rFonts w:hint="eastAsia"/>
        </w:rPr>
        <w:t>和云存储的情况，使用最新版本的</w:t>
      </w:r>
      <w:r>
        <w:rPr>
          <w:rFonts w:hint="eastAsia"/>
        </w:rPr>
        <w:t>ArchiveTool</w:t>
      </w:r>
      <w:r>
        <w:rPr>
          <w:rFonts w:hint="eastAsia"/>
        </w:rPr>
        <w:t>。</w:t>
      </w:r>
    </w:p>
    <w:p w:rsidR="007E0034" w:rsidRDefault="00920904">
      <w:pPr>
        <w:ind w:firstLine="420"/>
      </w:pPr>
      <w:r>
        <w:rPr>
          <w:rFonts w:hint="eastAsia"/>
        </w:rPr>
        <w:t>EFS SDK</w:t>
      </w:r>
      <w:r>
        <w:rPr>
          <w:rFonts w:hint="eastAsia"/>
        </w:rPr>
        <w:t>的</w:t>
      </w:r>
      <w:proofErr w:type="gramStart"/>
      <w:r>
        <w:rPr>
          <w:rFonts w:hint="eastAsia"/>
        </w:rPr>
        <w:t>升级请</w:t>
      </w:r>
      <w:proofErr w:type="gramEnd"/>
      <w:r>
        <w:rPr>
          <w:rFonts w:hint="eastAsia"/>
        </w:rPr>
        <w:t>阅读《</w:t>
      </w:r>
      <w:r>
        <w:t>EFS-SDK_UserDocs.docx</w:t>
      </w:r>
      <w:r>
        <w:rPr>
          <w:rFonts w:hint="eastAsia"/>
        </w:rPr>
        <w:t>》。</w:t>
      </w:r>
    </w:p>
    <w:p w:rsidR="007E0034" w:rsidRDefault="007E0034">
      <w:pPr>
        <w:ind w:firstLine="420"/>
      </w:pPr>
    </w:p>
    <w:p w:rsidR="007E0034" w:rsidRDefault="00920904">
      <w:pPr>
        <w:pStyle w:val="3"/>
      </w:pPr>
      <w:r>
        <w:rPr>
          <w:rFonts w:hint="eastAsia"/>
        </w:rPr>
        <w:t>兼容性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目前对外接口不存在兼容问题。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内部读写功能均向前兼容。</w:t>
      </w:r>
    </w:p>
    <w:p w:rsidR="007E0034" w:rsidRDefault="00920904">
      <w:pPr>
        <w:pStyle w:val="2"/>
      </w:pPr>
      <w:r>
        <w:rPr>
          <w:rFonts w:hint="eastAsia"/>
        </w:rPr>
        <w:t>使用介绍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以下介绍时，不涉及</w:t>
      </w:r>
      <w:r>
        <w:rPr>
          <w:rFonts w:hint="eastAsia"/>
        </w:rPr>
        <w:t>EFS SDK</w:t>
      </w:r>
      <w:r>
        <w:rPr>
          <w:rFonts w:hint="eastAsia"/>
        </w:rPr>
        <w:t>。请参考</w:t>
      </w:r>
      <w:r>
        <w:rPr>
          <w:rFonts w:hint="eastAsia"/>
        </w:rPr>
        <w:t>Demo</w:t>
      </w:r>
      <w:r>
        <w:rPr>
          <w:rFonts w:hint="eastAsia"/>
        </w:rPr>
        <w:t>，了解结合</w:t>
      </w:r>
      <w:r>
        <w:rPr>
          <w:rFonts w:hint="eastAsia"/>
        </w:rPr>
        <w:t>EFS SDK</w:t>
      </w:r>
      <w:r>
        <w:rPr>
          <w:rFonts w:hint="eastAsia"/>
        </w:rPr>
        <w:t>的使用。</w:t>
      </w:r>
    </w:p>
    <w:p w:rsidR="007E0034" w:rsidRDefault="00920904">
      <w:pPr>
        <w:ind w:firstLine="420"/>
        <w:rPr>
          <w:color w:val="FF0000"/>
        </w:rPr>
      </w:pPr>
      <w:r>
        <w:rPr>
          <w:rFonts w:hint="eastAsia"/>
          <w:color w:val="FF0000"/>
        </w:rPr>
        <w:t>请注意：</w:t>
      </w:r>
      <w:r>
        <w:rPr>
          <w:rFonts w:hint="eastAsia"/>
          <w:color w:val="000000" w:themeColor="text1"/>
        </w:rPr>
        <w:t>在小文件打包中重复实现了</w:t>
      </w:r>
      <w:r>
        <w:rPr>
          <w:rFonts w:hint="eastAsia"/>
          <w:color w:val="000000" w:themeColor="text1"/>
        </w:rPr>
        <w:t>EFS SDK</w:t>
      </w:r>
      <w:r>
        <w:rPr>
          <w:rFonts w:hint="eastAsia"/>
          <w:color w:val="000000" w:themeColor="text1"/>
        </w:rPr>
        <w:t>的部分功能，如创建</w:t>
      </w:r>
      <w:r>
        <w:rPr>
          <w:rFonts w:hint="eastAsia"/>
          <w:color w:val="000000" w:themeColor="text1"/>
        </w:rPr>
        <w:t>bucket</w:t>
      </w:r>
      <w:r>
        <w:rPr>
          <w:rFonts w:hint="eastAsia"/>
          <w:color w:val="000000" w:themeColor="text1"/>
        </w:rPr>
        <w:t>等，请忽略这些接口，</w:t>
      </w:r>
      <w:r w:rsidR="006A2B70" w:rsidRPr="00CD5212">
        <w:rPr>
          <w:rFonts w:hint="eastAsia"/>
          <w:color w:val="FF0000"/>
        </w:rPr>
        <w:t>以下文档没有介绍的接口请选择使用</w:t>
      </w:r>
      <w:r w:rsidR="006A2B70" w:rsidRPr="00CD5212">
        <w:rPr>
          <w:rFonts w:hint="eastAsia"/>
          <w:color w:val="FF0000"/>
        </w:rPr>
        <w:t>EFS SDK</w:t>
      </w:r>
      <w:r w:rsidR="006A2B70" w:rsidRPr="00CD5212">
        <w:rPr>
          <w:rFonts w:hint="eastAsia"/>
          <w:color w:val="FF0000"/>
        </w:rPr>
        <w:t>中对应的接口</w:t>
      </w:r>
      <w:r>
        <w:rPr>
          <w:rFonts w:hint="eastAsia"/>
          <w:color w:val="000000" w:themeColor="text1"/>
        </w:rPr>
        <w:t>。小文件打包功能本身仅需使用以下介绍的接口</w:t>
      </w:r>
      <w:r w:rsidR="0053650D" w:rsidRPr="00CF1A5B">
        <w:rPr>
          <w:rFonts w:hint="eastAsia"/>
          <w:color w:val="FF0000"/>
        </w:rPr>
        <w:t>（如果头文件中的接口下面没有介绍的，可以直接忽略，属于废弃接口）</w:t>
      </w:r>
      <w:bookmarkStart w:id="14" w:name="_GoBack"/>
      <w:bookmarkEnd w:id="14"/>
      <w:r>
        <w:rPr>
          <w:rFonts w:hint="eastAsia"/>
          <w:color w:val="000000" w:themeColor="text1"/>
        </w:rPr>
        <w:t>。</w:t>
      </w:r>
    </w:p>
    <w:p w:rsidR="007E0034" w:rsidRDefault="00920904">
      <w:pPr>
        <w:pStyle w:val="3"/>
      </w:pPr>
      <w:r>
        <w:rPr>
          <w:rFonts w:hint="eastAsia"/>
        </w:rPr>
        <w:t>全局管理</w:t>
      </w:r>
    </w:p>
    <w:p w:rsidR="007E0034" w:rsidRDefault="00920904">
      <w:pPr>
        <w:pStyle w:val="4"/>
      </w:pPr>
      <w:r>
        <w:rPr>
          <w:rFonts w:hint="eastAsia"/>
        </w:rPr>
        <w:t>设置加载动态库路径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接口原型</w:t>
      </w:r>
    </w:p>
    <w:p w:rsidR="007E0034" w:rsidRDefault="00920904">
      <w:pPr>
        <w:ind w:left="420" w:firstLine="420"/>
        <w:rPr>
          <w:kern w:val="0"/>
        </w:rPr>
      </w:pPr>
      <w:proofErr w:type="gramStart"/>
      <w:r>
        <w:rPr>
          <w:kern w:val="0"/>
        </w:rPr>
        <w:t>void</w:t>
      </w:r>
      <w:proofErr w:type="gramEnd"/>
      <w:r>
        <w:rPr>
          <w:kern w:val="0"/>
        </w:rPr>
        <w:t xml:space="preserve"> </w:t>
      </w:r>
      <w:r>
        <w:rPr>
          <w:rFonts w:hint="eastAsia"/>
          <w:kern w:val="0"/>
        </w:rPr>
        <w:t>Utils.</w:t>
      </w:r>
      <w:r>
        <w:t xml:space="preserve"> </w:t>
      </w:r>
      <w:proofErr w:type="gramStart"/>
      <w:r>
        <w:rPr>
          <w:kern w:val="0"/>
        </w:rPr>
        <w:t>setArchiveLibPath(</w:t>
      </w:r>
      <w:proofErr w:type="gramEnd"/>
      <w:r>
        <w:rPr>
          <w:kern w:val="0"/>
        </w:rPr>
        <w:t>String s)</w:t>
      </w:r>
      <w:r>
        <w:rPr>
          <w:rFonts w:hint="eastAsia"/>
          <w:kern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  <w:kern w:val="0"/>
        </w:rPr>
      </w:pPr>
      <w:r>
        <w:rPr>
          <w:rFonts w:hint="eastAsia"/>
          <w:b/>
          <w:kern w:val="0"/>
        </w:rPr>
        <w:t>功能描述</w:t>
      </w:r>
    </w:p>
    <w:p w:rsidR="007E0034" w:rsidRDefault="00920904">
      <w:pPr>
        <w:ind w:left="420" w:firstLine="420"/>
      </w:pPr>
      <w:r>
        <w:rPr>
          <w:rFonts w:hint="eastAsia"/>
        </w:rPr>
        <w:t>指定加载动态库路径。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  <w:kern w:val="0"/>
              </w:rPr>
              <w:t xml:space="preserve">[IN] </w:t>
            </w:r>
            <w:r>
              <w:rPr>
                <w:rFonts w:hint="eastAsia"/>
                <w:kern w:val="0"/>
              </w:rPr>
              <w:t>动态库放置路径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设置</w:t>
            </w:r>
            <w:r>
              <w:rPr>
                <w:rFonts w:hint="eastAsia"/>
                <w:sz w:val="18"/>
                <w:szCs w:val="18"/>
              </w:rPr>
              <w:t>SDK</w:t>
            </w:r>
            <w:r>
              <w:rPr>
                <w:rFonts w:hint="eastAsia"/>
                <w:sz w:val="18"/>
                <w:szCs w:val="18"/>
              </w:rPr>
              <w:t>动态库加载路径为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盘</w:t>
            </w:r>
          </w:p>
          <w:p w:rsidR="007E0034" w:rsidRDefault="0092090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lastRenderedPageBreak/>
              <w:t>com.dahuatech.efs.utils.Utils.setEFSLibPath(</w:t>
            </w:r>
            <w:proofErr w:type="gramEnd"/>
            <w:r>
              <w:rPr>
                <w:sz w:val="18"/>
                <w:szCs w:val="18"/>
              </w:rPr>
              <w:t>"d:\\");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设置小文件打包的动态库路径为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盘</w:t>
            </w:r>
          </w:p>
          <w:p w:rsidR="007E0034" w:rsidRDefault="0092090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com.dahuatech.archive.utils.Utils.setArchiveLibPath(</w:t>
            </w:r>
            <w:proofErr w:type="gramEnd"/>
            <w:r>
              <w:rPr>
                <w:sz w:val="18"/>
                <w:szCs w:val="18"/>
              </w:rPr>
              <w:t>"d:\\");</w:t>
            </w:r>
          </w:p>
        </w:tc>
      </w:tr>
    </w:tbl>
    <w:p w:rsidR="007E0034" w:rsidRDefault="007E0034"/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提示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使用该接口</w:t>
      </w:r>
      <w:proofErr w:type="gramStart"/>
      <w:r>
        <w:rPr>
          <w:rFonts w:hint="eastAsia"/>
        </w:rPr>
        <w:t>需要需要</w:t>
      </w:r>
      <w:proofErr w:type="gramEnd"/>
      <w:r>
        <w:rPr>
          <w:rFonts w:hint="eastAsia"/>
        </w:rPr>
        <w:t>使用先设置</w:t>
      </w:r>
      <w:r>
        <w:rPr>
          <w:rFonts w:hint="eastAsia"/>
        </w:rPr>
        <w:t xml:space="preserve">SDK </w:t>
      </w:r>
      <w:r>
        <w:rPr>
          <w:rFonts w:hint="eastAsia"/>
        </w:rPr>
        <w:t>的动态库加载路径</w:t>
      </w:r>
      <w:r>
        <w:rPr>
          <w:rFonts w:hint="eastAsia"/>
        </w:rPr>
        <w:t>;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动态库加载路径的设置需要在初始化</w:t>
      </w:r>
      <w:r>
        <w:rPr>
          <w:rFonts w:hint="eastAsia"/>
        </w:rPr>
        <w:t>EFS</w:t>
      </w:r>
      <w:r>
        <w:rPr>
          <w:rFonts w:hint="eastAsia"/>
        </w:rPr>
        <w:t>之前执行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不设置动态库加载路径时，默认的动态库加载路径是“安装”章节提到的那几个路径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云存储</w:t>
      </w:r>
      <w:r>
        <w:rPr>
          <w:rFonts w:hint="eastAsia"/>
        </w:rPr>
        <w:t>8.0</w:t>
      </w:r>
      <w:r>
        <w:rPr>
          <w:rFonts w:hint="eastAsia"/>
        </w:rPr>
        <w:t>开始支持该接口</w:t>
      </w:r>
    </w:p>
    <w:p w:rsidR="007E0034" w:rsidRDefault="007E0034"/>
    <w:p w:rsidR="007E0034" w:rsidRDefault="00920904">
      <w:pPr>
        <w:pStyle w:val="4"/>
      </w:pPr>
      <w:r>
        <w:rPr>
          <w:rFonts w:hint="eastAsia"/>
        </w:rPr>
        <w:t>初始化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接口原型</w:t>
      </w:r>
    </w:p>
    <w:p w:rsidR="007E0034" w:rsidRDefault="00920904">
      <w:pPr>
        <w:ind w:left="420" w:firstLine="420"/>
        <w:rPr>
          <w:kern w:val="0"/>
        </w:rPr>
      </w:pPr>
      <w:proofErr w:type="gramStart"/>
      <w:r>
        <w:rPr>
          <w:rFonts w:hint="eastAsia"/>
          <w:kern w:val="0"/>
        </w:rPr>
        <w:t>boolean</w:t>
      </w:r>
      <w:proofErr w:type="gramEnd"/>
      <w:r>
        <w:rPr>
          <w:rFonts w:hint="eastAsia"/>
          <w:kern w:val="0"/>
        </w:rPr>
        <w:t xml:space="preserve"> </w:t>
      </w:r>
      <w:r>
        <w:rPr>
          <w:kern w:val="0"/>
        </w:rPr>
        <w:t>ArchiveTool</w:t>
      </w:r>
      <w:r>
        <w:rPr>
          <w:rFonts w:hint="eastAsia"/>
          <w:kern w:val="0"/>
        </w:rPr>
        <w:t>.init</w:t>
      </w:r>
      <w:r>
        <w:rPr>
          <w:kern w:val="0"/>
        </w:rPr>
        <w:t>(</w:t>
      </w:r>
      <w:r>
        <w:rPr>
          <w:rFonts w:hint="eastAsia"/>
          <w:kern w:val="0"/>
        </w:rPr>
        <w:t xml:space="preserve"> </w:t>
      </w:r>
      <w:r>
        <w:rPr>
          <w:kern w:val="0"/>
        </w:rPr>
        <w:t>EFSConfig cfg</w:t>
      </w:r>
      <w:r>
        <w:rPr>
          <w:rFonts w:hint="eastAsia"/>
          <w:kern w:val="0"/>
        </w:rPr>
        <w:t xml:space="preserve"> </w:t>
      </w:r>
      <w:r>
        <w:rPr>
          <w:kern w:val="0"/>
        </w:rPr>
        <w:t>)</w:t>
      </w:r>
      <w:r>
        <w:rPr>
          <w:rFonts w:hint="eastAsia"/>
          <w:kern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  <w:kern w:val="0"/>
        </w:rPr>
      </w:pPr>
      <w:r>
        <w:rPr>
          <w:rFonts w:hint="eastAsia"/>
          <w:b/>
          <w:kern w:val="0"/>
        </w:rPr>
        <w:t>功能描述</w:t>
      </w:r>
    </w:p>
    <w:p w:rsidR="007E0034" w:rsidRDefault="00920904">
      <w:pPr>
        <w:ind w:left="420" w:firstLine="420"/>
      </w:pPr>
      <w:r>
        <w:rPr>
          <w:rFonts w:hint="eastAsia"/>
        </w:rPr>
        <w:t>初始化小文件打包功能。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kern w:val="0"/>
              </w:rPr>
              <w:t>cfg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  <w:kern w:val="0"/>
              </w:rPr>
              <w:t xml:space="preserve">[IN] </w:t>
            </w:r>
            <w:r>
              <w:rPr>
                <w:rFonts w:hint="eastAsia"/>
                <w:kern w:val="0"/>
              </w:rPr>
              <w:t>服务配置信息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true</w:t>
      </w:r>
      <w:r>
        <w:rPr>
          <w:rFonts w:hint="eastAsia"/>
          <w:bCs/>
        </w:rPr>
        <w:t>：初始化成功。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false</w:t>
      </w:r>
      <w:r>
        <w:rPr>
          <w:rFonts w:hint="eastAsia"/>
          <w:bCs/>
        </w:rPr>
        <w:t>：初始化失败。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ArchiveTool archive_tool = new ArchiveTool();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EFSConfig.ByReference cfg = new EFSConfig.ByReference();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cfg.address = "192.168.1.1";</w:t>
            </w:r>
            <w:r>
              <w:rPr>
                <w:rFonts w:hint="eastAsia"/>
                <w:sz w:val="18"/>
                <w:szCs w:val="18"/>
              </w:rPr>
              <w:t xml:space="preserve"> // </w:t>
            </w:r>
            <w:r>
              <w:rPr>
                <w:rFonts w:hint="eastAsia"/>
                <w:sz w:val="18"/>
                <w:szCs w:val="18"/>
              </w:rPr>
              <w:t>云存储服务</w:t>
            </w:r>
            <w:r>
              <w:rPr>
                <w:rFonts w:hint="eastAsia"/>
                <w:sz w:val="18"/>
                <w:szCs w:val="18"/>
              </w:rPr>
              <w:t>IP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cfg.port = 38100;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cfg.userName = "root";</w:t>
            </w:r>
            <w:r>
              <w:rPr>
                <w:rFonts w:hint="eastAsia"/>
                <w:sz w:val="18"/>
                <w:szCs w:val="18"/>
              </w:rPr>
              <w:t xml:space="preserve"> // </w:t>
            </w:r>
            <w:r>
              <w:rPr>
                <w:rFonts w:hint="eastAsia"/>
                <w:sz w:val="18"/>
                <w:szCs w:val="18"/>
              </w:rPr>
              <w:t>存储用户名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cfg.password = "123456";</w:t>
            </w:r>
            <w:r>
              <w:rPr>
                <w:rFonts w:hint="eastAsia"/>
                <w:sz w:val="18"/>
                <w:szCs w:val="18"/>
              </w:rPr>
              <w:t xml:space="preserve"> // </w:t>
            </w:r>
            <w:r>
              <w:rPr>
                <w:rFonts w:hint="eastAsia"/>
                <w:sz w:val="18"/>
                <w:szCs w:val="18"/>
              </w:rPr>
              <w:t>存储用户密码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!</w:t>
            </w:r>
            <w:r>
              <w:rPr>
                <w:color w:val="FF0000"/>
                <w:sz w:val="18"/>
                <w:szCs w:val="18"/>
              </w:rPr>
              <w:t xml:space="preserve">archive_tool.init( cfg ) </w:t>
            </w:r>
            <w:r>
              <w:rPr>
                <w:sz w:val="18"/>
                <w:szCs w:val="18"/>
              </w:rPr>
              <w:t>) 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return null;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return archive_tool;</w:t>
            </w:r>
          </w:p>
        </w:tc>
      </w:tr>
    </w:tbl>
    <w:p w:rsidR="007E0034" w:rsidRDefault="007E0034"/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  <w:bCs/>
        </w:rPr>
        <w:t>全局只需一个</w:t>
      </w:r>
      <w:r>
        <w:rPr>
          <w:rFonts w:hint="eastAsia"/>
          <w:bCs/>
        </w:rPr>
        <w:t>ArchiveTool</w:t>
      </w:r>
      <w:r>
        <w:rPr>
          <w:rFonts w:hint="eastAsia"/>
          <w:bCs/>
        </w:rPr>
        <w:t>对象，初始化一次即可</w:t>
      </w:r>
    </w:p>
    <w:p w:rsidR="007E0034" w:rsidRDefault="00920904">
      <w:pPr>
        <w:pStyle w:val="4"/>
      </w:pPr>
      <w:r>
        <w:rPr>
          <w:rFonts w:hint="eastAsia"/>
        </w:rPr>
        <w:lastRenderedPageBreak/>
        <w:t>释放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接口原型</w:t>
      </w:r>
    </w:p>
    <w:p w:rsidR="007E0034" w:rsidRDefault="00920904">
      <w:pPr>
        <w:ind w:left="420" w:firstLine="420"/>
        <w:rPr>
          <w:kern w:val="0"/>
        </w:rPr>
      </w:pPr>
      <w:proofErr w:type="gramStart"/>
      <w:r>
        <w:rPr>
          <w:kern w:val="0"/>
        </w:rPr>
        <w:t>boolean</w:t>
      </w:r>
      <w:proofErr w:type="gramEnd"/>
      <w:r>
        <w:rPr>
          <w:kern w:val="0"/>
        </w:rPr>
        <w:t xml:space="preserve"> ArchiveTool</w:t>
      </w:r>
      <w:r>
        <w:rPr>
          <w:rFonts w:hint="eastAsia"/>
          <w:kern w:val="0"/>
        </w:rPr>
        <w:t>.</w:t>
      </w:r>
      <w:r>
        <w:rPr>
          <w:kern w:val="0"/>
        </w:rPr>
        <w:t>close()</w:t>
      </w:r>
      <w:r>
        <w:rPr>
          <w:rFonts w:hint="eastAsia"/>
          <w:kern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  <w:kern w:val="0"/>
        </w:rPr>
      </w:pPr>
      <w:r>
        <w:rPr>
          <w:rFonts w:hint="eastAsia"/>
          <w:b/>
          <w:kern w:val="0"/>
        </w:rPr>
        <w:t>功能描述</w:t>
      </w:r>
    </w:p>
    <w:p w:rsidR="007E0034" w:rsidRDefault="00920904">
      <w:pPr>
        <w:ind w:left="420" w:firstLine="420"/>
      </w:pPr>
      <w:r>
        <w:rPr>
          <w:rFonts w:hint="eastAsia"/>
        </w:rPr>
        <w:t>释放小文件打包使用的所有资源。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7E0034">
            <w:pPr>
              <w:pStyle w:val="ab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287" w:type="dxa"/>
          </w:tcPr>
          <w:p w:rsidR="007E0034" w:rsidRDefault="007E0034"/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无需关注返回值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ArchiveTool archive_tool = new ArchiveTool();</w:t>
            </w:r>
          </w:p>
          <w:p w:rsidR="007E0034" w:rsidRDefault="007E0034">
            <w:pPr>
              <w:rPr>
                <w:sz w:val="18"/>
                <w:szCs w:val="18"/>
              </w:rPr>
            </w:pP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EFSConfig.ByReference cfg = new EFSConfig.ByReference();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cfg.address = "192.168.1.1";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cfg.port = 38100;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cfg.userName = "root";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cfg.password = "123456";</w:t>
            </w:r>
          </w:p>
          <w:p w:rsidR="007E0034" w:rsidRDefault="007E0034">
            <w:pPr>
              <w:rPr>
                <w:sz w:val="18"/>
                <w:szCs w:val="18"/>
              </w:rPr>
            </w:pP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archive_tool.init( cfg ) ) 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使用结束后，必须调用</w:t>
            </w:r>
            <w:r>
              <w:rPr>
                <w:rFonts w:hint="eastAsia"/>
                <w:sz w:val="18"/>
                <w:szCs w:val="18"/>
              </w:rPr>
              <w:t>close()</w:t>
            </w:r>
            <w:r>
              <w:rPr>
                <w:rFonts w:hint="eastAsia"/>
                <w:sz w:val="18"/>
                <w:szCs w:val="18"/>
              </w:rPr>
              <w:t>否则会有资源泄露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color w:val="FF0000"/>
                <w:sz w:val="18"/>
                <w:szCs w:val="18"/>
              </w:rPr>
              <w:t>archive_tool.close();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7E0034" w:rsidRDefault="007E0034">
            <w:pPr>
              <w:rPr>
                <w:sz w:val="18"/>
                <w:szCs w:val="18"/>
              </w:rPr>
            </w:pP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提示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一旦</w:t>
      </w:r>
      <w:r>
        <w:rPr>
          <w:kern w:val="0"/>
        </w:rPr>
        <w:t>ArchiveTool</w:t>
      </w:r>
      <w:r>
        <w:rPr>
          <w:rFonts w:hint="eastAsia"/>
          <w:kern w:val="0"/>
        </w:rPr>
        <w:t>.init()</w:t>
      </w:r>
      <w:r>
        <w:rPr>
          <w:rFonts w:hint="eastAsia"/>
          <w:kern w:val="0"/>
        </w:rPr>
        <w:t>成功，则必须调用</w:t>
      </w:r>
      <w:r>
        <w:rPr>
          <w:kern w:val="0"/>
        </w:rPr>
        <w:t>ArchiveTool</w:t>
      </w:r>
      <w:r>
        <w:rPr>
          <w:rFonts w:hint="eastAsia"/>
          <w:kern w:val="0"/>
        </w:rPr>
        <w:t>.close()</w:t>
      </w:r>
      <w:r>
        <w:rPr>
          <w:rFonts w:hint="eastAsia"/>
          <w:kern w:val="0"/>
        </w:rPr>
        <w:t>，否则会有资源泄露的风险</w:t>
      </w:r>
    </w:p>
    <w:p w:rsidR="007E0034" w:rsidRDefault="00920904">
      <w:pPr>
        <w:pStyle w:val="3"/>
      </w:pPr>
      <w:r>
        <w:rPr>
          <w:rFonts w:hint="eastAsia"/>
        </w:rPr>
        <w:t>上传文件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上传文件需要使用</w:t>
      </w:r>
      <w:r>
        <w:rPr>
          <w:rFonts w:hint="eastAsia"/>
        </w:rPr>
        <w:t>ArchiveWriter</w:t>
      </w:r>
      <w:r>
        <w:rPr>
          <w:rFonts w:hint="eastAsia"/>
        </w:rPr>
        <w:t>对象，该对象只能通过</w:t>
      </w:r>
      <w:r>
        <w:rPr>
          <w:kern w:val="0"/>
        </w:rPr>
        <w:t>ArchiveTool</w:t>
      </w:r>
      <w:r>
        <w:rPr>
          <w:rFonts w:hint="eastAsia"/>
          <w:kern w:val="0"/>
        </w:rPr>
        <w:t>对象来创建。对于一个</w:t>
      </w:r>
      <w:r>
        <w:rPr>
          <w:kern w:val="0"/>
        </w:rPr>
        <w:t>ArchiveTool</w:t>
      </w:r>
      <w:r>
        <w:rPr>
          <w:rFonts w:hint="eastAsia"/>
        </w:rPr>
        <w:t>对象不可多线程同时使用。</w:t>
      </w:r>
    </w:p>
    <w:p w:rsidR="007E0034" w:rsidRDefault="00920904">
      <w:pPr>
        <w:pStyle w:val="4"/>
      </w:pPr>
      <w:r>
        <w:rPr>
          <w:rFonts w:hint="eastAsia"/>
        </w:rPr>
        <w:t>创建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  <w:bCs w:val="0"/>
          <w:kern w:val="0"/>
        </w:rPr>
      </w:pPr>
      <w:r>
        <w:rPr>
          <w:rFonts w:hint="eastAsia"/>
        </w:rPr>
        <w:lastRenderedPageBreak/>
        <w:t>ArchiveWriter</w:t>
      </w:r>
      <w:r>
        <w:t xml:space="preserve"> </w:t>
      </w:r>
      <w:r>
        <w:rPr>
          <w:kern w:val="0"/>
        </w:rPr>
        <w:t>ArchiveTool</w:t>
      </w:r>
      <w:r>
        <w:rPr>
          <w:rFonts w:hint="eastAsia"/>
          <w:kern w:val="0"/>
        </w:rPr>
        <w:t>.</w:t>
      </w:r>
      <w:r>
        <w:t xml:space="preserve"> </w:t>
      </w:r>
      <w:proofErr w:type="gramStart"/>
      <w:r>
        <w:rPr>
          <w:kern w:val="0"/>
        </w:rPr>
        <w:t>createArchiveWriter(</w:t>
      </w:r>
      <w:proofErr w:type="gramEnd"/>
      <w:r>
        <w:rPr>
          <w:kern w:val="0"/>
        </w:rPr>
        <w:t>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创建小文件打包对象。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7E0034">
            <w:pPr>
              <w:pStyle w:val="ab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287" w:type="dxa"/>
          </w:tcPr>
          <w:p w:rsidR="007E0034" w:rsidRDefault="007E0034"/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非</w:t>
      </w:r>
      <w:r>
        <w:rPr>
          <w:rFonts w:hint="eastAsia"/>
          <w:bCs/>
        </w:rPr>
        <w:t>null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null</w:t>
      </w:r>
      <w:r>
        <w:rPr>
          <w:rFonts w:hint="eastAsia"/>
          <w:bCs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ArchiveWriter writer = null;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writer = archiveTool.createArchiveWriter();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null == writer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System.out.println( "create archive writer failed"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break;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kern w:val="0"/>
        </w:rPr>
      </w:pPr>
      <w:r>
        <w:rPr>
          <w:rFonts w:hint="eastAsia"/>
          <w:kern w:val="0"/>
        </w:rPr>
        <w:t>一旦返回非</w:t>
      </w:r>
      <w:r>
        <w:rPr>
          <w:rFonts w:hint="eastAsia"/>
          <w:kern w:val="0"/>
        </w:rPr>
        <w:t>null</w:t>
      </w:r>
      <w:r>
        <w:rPr>
          <w:rFonts w:hint="eastAsia"/>
          <w:kern w:val="0"/>
        </w:rPr>
        <w:t>，当不使用时，必须调用</w:t>
      </w:r>
      <w:r>
        <w:rPr>
          <w:kern w:val="0"/>
        </w:rPr>
        <w:t>ArchiveWrite</w:t>
      </w:r>
      <w:r>
        <w:rPr>
          <w:rFonts w:hint="eastAsia"/>
          <w:kern w:val="0"/>
        </w:rPr>
        <w:t>.release()</w:t>
      </w:r>
      <w:r>
        <w:rPr>
          <w:rFonts w:hint="eastAsia"/>
          <w:kern w:val="0"/>
        </w:rPr>
        <w:t>释放资源，避免资源泄露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kern w:val="0"/>
        </w:rPr>
      </w:pPr>
      <w:r>
        <w:rPr>
          <w:rFonts w:hint="eastAsia"/>
          <w:kern w:val="0"/>
        </w:rPr>
        <w:t>请尽可能重复使用一个</w:t>
      </w:r>
      <w:r>
        <w:rPr>
          <w:kern w:val="0"/>
        </w:rPr>
        <w:t>ArchiveWriter</w:t>
      </w:r>
      <w:r>
        <w:rPr>
          <w:rFonts w:hint="eastAsia"/>
          <w:kern w:val="0"/>
        </w:rPr>
        <w:t>对象，避免反复初始化和销毁</w:t>
      </w:r>
      <w:r>
        <w:rPr>
          <w:kern w:val="0"/>
        </w:rPr>
        <w:t>CArchiveFileWriter</w:t>
      </w:r>
      <w:r>
        <w:rPr>
          <w:rFonts w:hint="eastAsia"/>
          <w:kern w:val="0"/>
        </w:rPr>
        <w:t>对象。</w:t>
      </w:r>
      <w:r>
        <w:rPr>
          <w:rFonts w:hint="eastAsia"/>
          <w:color w:val="FF0000"/>
          <w:kern w:val="0"/>
        </w:rPr>
        <w:t>7.0</w:t>
      </w:r>
      <w:r>
        <w:rPr>
          <w:rFonts w:hint="eastAsia"/>
          <w:color w:val="FF0000"/>
          <w:kern w:val="0"/>
        </w:rPr>
        <w:t>版本前，如果频繁初始化和销毁可能导致性能急剧下降。</w:t>
      </w:r>
      <w:r>
        <w:rPr>
          <w:rFonts w:hint="eastAsia"/>
          <w:kern w:val="0"/>
        </w:rPr>
        <w:t>即使存在写入失败，</w:t>
      </w:r>
      <w:r>
        <w:rPr>
          <w:kern w:val="0"/>
        </w:rPr>
        <w:t>ArchiveWriter</w:t>
      </w:r>
      <w:r>
        <w:rPr>
          <w:rFonts w:hint="eastAsia"/>
          <w:kern w:val="0"/>
        </w:rPr>
        <w:t>仍可用于下一次写入</w:t>
      </w:r>
    </w:p>
    <w:p w:rsidR="007E0034" w:rsidRDefault="00920904">
      <w:pPr>
        <w:pStyle w:val="4"/>
      </w:pPr>
      <w:r>
        <w:rPr>
          <w:rFonts w:hint="eastAsia"/>
        </w:rPr>
        <w:t>初始化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</w:rPr>
      </w:pPr>
      <w:proofErr w:type="gramStart"/>
      <w:r>
        <w:rPr>
          <w:bCs/>
        </w:rPr>
        <w:t>bool</w:t>
      </w:r>
      <w:r>
        <w:rPr>
          <w:rFonts w:hint="eastAsia"/>
          <w:bCs/>
        </w:rPr>
        <w:t>ean</w:t>
      </w:r>
      <w:proofErr w:type="gramEnd"/>
      <w:r>
        <w:rPr>
          <w:bCs/>
        </w:rPr>
        <w:t xml:space="preserve"> ArchiveWriter.init(byte n, byte m, String bucketname);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初始化小文件打包对象，指定</w:t>
      </w:r>
      <w:r>
        <w:rPr>
          <w:rFonts w:hint="eastAsia"/>
        </w:rPr>
        <w:t>N+M</w:t>
      </w:r>
      <w:r>
        <w:rPr>
          <w:rFonts w:hint="eastAsia"/>
        </w:rPr>
        <w:t>以及文件所属的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bCs/>
              </w:rPr>
              <w:t>n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N+M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N+M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bCs/>
              </w:rPr>
              <w:t>bucketname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已经存在的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名，用于存储打包后的文件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初始化，指定</w:t>
            </w:r>
            <w:r>
              <w:rPr>
                <w:rFonts w:hint="eastAsia"/>
                <w:sz w:val="18"/>
                <w:szCs w:val="18"/>
              </w:rPr>
              <w:t>N+M</w:t>
            </w:r>
            <w:r>
              <w:rPr>
                <w:rFonts w:hint="eastAsia"/>
                <w:sz w:val="18"/>
                <w:szCs w:val="18"/>
              </w:rPr>
              <w:t>和存储的</w:t>
            </w:r>
            <w:r>
              <w:rPr>
                <w:rFonts w:hint="eastAsia"/>
                <w:sz w:val="18"/>
                <w:szCs w:val="18"/>
              </w:rPr>
              <w:t>bucket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!</w:t>
            </w:r>
            <w:r>
              <w:rPr>
                <w:color w:val="FF0000"/>
                <w:sz w:val="18"/>
                <w:szCs w:val="18"/>
              </w:rPr>
              <w:t xml:space="preserve">writer.init( (byte)3, (byte)1, bucket_name ) </w:t>
            </w:r>
            <w:r>
              <w:rPr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System.out.println( "archive writer init failed"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break;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一旦在该接口中指定</w:t>
      </w:r>
      <w:r>
        <w:rPr>
          <w:rFonts w:hint="eastAsia"/>
        </w:rPr>
        <w:t>N+M</w:t>
      </w:r>
      <w:r>
        <w:rPr>
          <w:rFonts w:hint="eastAsia"/>
        </w:rPr>
        <w:t>后，该</w:t>
      </w:r>
      <w:r>
        <w:rPr>
          <w:rFonts w:hint="eastAsia"/>
        </w:rPr>
        <w:t>ArchiveWriter</w:t>
      </w:r>
      <w:r>
        <w:rPr>
          <w:rFonts w:hint="eastAsia"/>
        </w:rPr>
        <w:t>的</w:t>
      </w:r>
      <w:r>
        <w:rPr>
          <w:rFonts w:hint="eastAsia"/>
        </w:rPr>
        <w:t>N+M</w:t>
      </w:r>
      <w:r>
        <w:rPr>
          <w:rFonts w:hint="eastAsia"/>
        </w:rPr>
        <w:t>不可再改变，当前只支持</w:t>
      </w:r>
      <w:r>
        <w:rPr>
          <w:rFonts w:hint="eastAsia"/>
        </w:rPr>
        <w:t>3+1</w:t>
      </w:r>
      <w:r>
        <w:rPr>
          <w:rFonts w:hint="eastAsia"/>
        </w:rPr>
        <w:t>和</w:t>
      </w:r>
      <w:r>
        <w:rPr>
          <w:rFonts w:hint="eastAsia"/>
        </w:rPr>
        <w:t>7+2</w:t>
      </w:r>
      <w:r>
        <w:rPr>
          <w:rFonts w:hint="eastAsia"/>
        </w:rPr>
        <w:t>模式，其余模式会返回失败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在该接口中指定的</w:t>
      </w:r>
      <w:r>
        <w:rPr>
          <w:rFonts w:hint="eastAsia"/>
        </w:rPr>
        <w:t>bucket</w:t>
      </w:r>
      <w:r>
        <w:rPr>
          <w:rFonts w:hint="eastAsia"/>
        </w:rPr>
        <w:t>，可以通过</w:t>
      </w:r>
      <w:r>
        <w:rPr>
          <w:rFonts w:hint="eastAsia"/>
        </w:rPr>
        <w:t>ArchiveWriter.getBucket()</w:t>
      </w:r>
      <w:r>
        <w:t xml:space="preserve"> </w:t>
      </w:r>
      <w:r>
        <w:rPr>
          <w:rFonts w:hint="eastAsia"/>
        </w:rPr>
        <w:t>获取其名字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bucket</w:t>
      </w:r>
      <w:r>
        <w:rPr>
          <w:rFonts w:hint="eastAsia"/>
        </w:rPr>
        <w:t>可通过</w:t>
      </w:r>
      <w:r>
        <w:rPr>
          <w:rFonts w:hint="eastAsia"/>
        </w:rPr>
        <w:t>ArchiveWriter.setBucket()</w:t>
      </w:r>
      <w:r>
        <w:rPr>
          <w:rFonts w:hint="eastAsia"/>
        </w:rPr>
        <w:t>重新设置，仍需保证设置的</w:t>
      </w:r>
      <w:r>
        <w:rPr>
          <w:rFonts w:hint="eastAsia"/>
        </w:rPr>
        <w:t>bucket</w:t>
      </w:r>
      <w:r>
        <w:rPr>
          <w:rFonts w:hint="eastAsia"/>
        </w:rPr>
        <w:t>是已经存在的。</w:t>
      </w:r>
      <w:r>
        <w:rPr>
          <w:rFonts w:hint="eastAsia"/>
          <w:color w:val="FF0000"/>
        </w:rPr>
        <w:t>不推荐</w:t>
      </w:r>
      <w:r>
        <w:rPr>
          <w:rFonts w:hint="eastAsia"/>
        </w:rPr>
        <w:t>对一个</w:t>
      </w:r>
      <w:r>
        <w:rPr>
          <w:rFonts w:hint="eastAsia"/>
        </w:rPr>
        <w:t>CArchiveFileWriter</w:t>
      </w:r>
      <w:r>
        <w:rPr>
          <w:rFonts w:hint="eastAsia"/>
        </w:rPr>
        <w:t>反复设置不同的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7E0034" w:rsidRDefault="00920904">
      <w:pPr>
        <w:pStyle w:val="4"/>
      </w:pPr>
      <w:r>
        <w:rPr>
          <w:rFonts w:hint="eastAsia"/>
        </w:rPr>
        <w:t>打开文件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</w:rPr>
      </w:pPr>
      <w:proofErr w:type="gramStart"/>
      <w:r>
        <w:rPr>
          <w:bCs/>
        </w:rPr>
        <w:t>bool</w:t>
      </w:r>
      <w:r>
        <w:rPr>
          <w:rFonts w:hint="eastAsia"/>
          <w:bCs/>
        </w:rPr>
        <w:t>ean</w:t>
      </w:r>
      <w:proofErr w:type="gramEnd"/>
      <w:r>
        <w:rPr>
          <w:bCs/>
        </w:rPr>
        <w:t xml:space="preserve"> ArchiveWriter</w:t>
      </w:r>
      <w:r>
        <w:rPr>
          <w:rFonts w:hint="eastAsia"/>
          <w:bCs/>
        </w:rPr>
        <w:t>.</w:t>
      </w:r>
      <w:r>
        <w:rPr>
          <w:bCs/>
        </w:rPr>
        <w:t>open(String suffix)</w:t>
      </w:r>
      <w:r>
        <w:rPr>
          <w:rFonts w:hint="eastAsia"/>
          <w:bCs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打开文件，</w:t>
      </w:r>
      <w:r>
        <w:rPr>
          <w:rFonts w:hint="eastAsia"/>
        </w:rPr>
        <w:t>suffix</w:t>
      </w:r>
      <w:r>
        <w:rPr>
          <w:rFonts w:hint="eastAsia"/>
        </w:rPr>
        <w:t>指定该文件的后缀。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t>suffix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指定返回的文件名的后缀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返回的文件名后缀为</w:t>
            </w:r>
            <w:r>
              <w:rPr>
                <w:rFonts w:hint="eastAsia"/>
                <w:sz w:val="18"/>
                <w:szCs w:val="18"/>
              </w:rPr>
              <w:t>jpg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if( </w:t>
            </w:r>
            <w:r>
              <w:rPr>
                <w:color w:val="FF0000"/>
                <w:sz w:val="18"/>
                <w:szCs w:val="18"/>
              </w:rPr>
              <w:t>!writer.open( "jpg" )</w:t>
            </w:r>
            <w:r>
              <w:rPr>
                <w:sz w:val="18"/>
                <w:szCs w:val="18"/>
              </w:rPr>
              <w:t xml:space="preserve">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System.out.println( "open failed"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return null;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该接口指定的参数主要用于拼接</w:t>
      </w:r>
      <w:r>
        <w:rPr>
          <w:rFonts w:hint="eastAsia"/>
        </w:rPr>
        <w:t>close()</w:t>
      </w:r>
      <w:r>
        <w:rPr>
          <w:rFonts w:hint="eastAsia"/>
        </w:rPr>
        <w:t>时返回的文件名，以便其他程序能正确处理文件，比如以</w:t>
      </w:r>
      <w:r>
        <w:rPr>
          <w:rFonts w:hint="eastAsia"/>
        </w:rPr>
        <w:t>jpg</w:t>
      </w:r>
      <w:r>
        <w:rPr>
          <w:rFonts w:hint="eastAsia"/>
        </w:rPr>
        <w:t>作为后缀，可以使得其他程序能以</w:t>
      </w:r>
      <w:r>
        <w:rPr>
          <w:rFonts w:hint="eastAsia"/>
        </w:rPr>
        <w:t>jpg</w:t>
      </w:r>
      <w:r>
        <w:rPr>
          <w:rFonts w:hint="eastAsia"/>
        </w:rPr>
        <w:t>格式解析文件。</w:t>
      </w:r>
    </w:p>
    <w:p w:rsidR="007E0034" w:rsidRDefault="00920904">
      <w:pPr>
        <w:pStyle w:val="4"/>
      </w:pPr>
      <w:r>
        <w:rPr>
          <w:rFonts w:hint="eastAsia"/>
        </w:rPr>
        <w:t>写文件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ind w:left="840" w:firstLineChars="0" w:firstLine="0"/>
        <w:rPr>
          <w:rStyle w:val="a7"/>
          <w:b w:val="0"/>
        </w:rPr>
      </w:pPr>
      <w:proofErr w:type="gramStart"/>
      <w:r>
        <w:rPr>
          <w:rStyle w:val="a7"/>
          <w:b w:val="0"/>
        </w:rPr>
        <w:lastRenderedPageBreak/>
        <w:t>int</w:t>
      </w:r>
      <w:proofErr w:type="gramEnd"/>
      <w:r>
        <w:rPr>
          <w:rStyle w:val="a7"/>
          <w:b w:val="0"/>
        </w:rPr>
        <w:t xml:space="preserve"> ArchiveWriter.write(byte[] buffer, int offset, int len)</w:t>
      </w:r>
      <w:r>
        <w:rPr>
          <w:rStyle w:val="a7"/>
          <w:rFonts w:hint="eastAsia"/>
          <w:b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写入指定长度的数据。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t>buffer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数据缓存地址，不能为</w:t>
            </w:r>
            <w:r>
              <w:rPr>
                <w:rFonts w:hint="eastAsia"/>
              </w:rPr>
              <w:t>NULL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offset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写入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offset</w:t>
            </w:r>
            <w:r>
              <w:rPr>
                <w:rFonts w:hint="eastAsia"/>
              </w:rPr>
              <w:t>位置的数据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length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待写入的数据长度，不能为</w:t>
            </w:r>
            <w:r>
              <w:rPr>
                <w:rFonts w:hint="eastAsia"/>
              </w:rPr>
              <w:t>0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&gt;0</w:t>
      </w:r>
      <w:r>
        <w:rPr>
          <w:rFonts w:hint="eastAsia"/>
        </w:rPr>
        <w:t>：实际写入的长度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&lt;0</w:t>
      </w:r>
      <w:r>
        <w:rPr>
          <w:rFonts w:hint="eastAsia"/>
        </w:rPr>
        <w:t>：失败。需关闭，不可再写。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want_write_len = 1 &lt;&lt; 20; // </w:t>
            </w:r>
            <w:r>
              <w:rPr>
                <w:rFonts w:hint="eastAsia"/>
                <w:sz w:val="18"/>
                <w:szCs w:val="18"/>
              </w:rPr>
              <w:t>文件大小为</w:t>
            </w:r>
            <w:r>
              <w:rPr>
                <w:rFonts w:hint="eastAsia"/>
                <w:sz w:val="18"/>
                <w:szCs w:val="18"/>
              </w:rPr>
              <w:t>1M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write_once_len = 12288; // </w:t>
            </w:r>
            <w:r>
              <w:rPr>
                <w:rFonts w:hint="eastAsia"/>
                <w:sz w:val="18"/>
                <w:szCs w:val="18"/>
              </w:rPr>
              <w:t>推荐每次写入</w:t>
            </w:r>
            <w:r>
              <w:rPr>
                <w:rFonts w:hint="eastAsia"/>
                <w:sz w:val="18"/>
                <w:szCs w:val="18"/>
              </w:rPr>
              <w:t>N*4k</w:t>
            </w:r>
            <w:r>
              <w:rPr>
                <w:rFonts w:hint="eastAsia"/>
                <w:sz w:val="18"/>
                <w:szCs w:val="18"/>
              </w:rPr>
              <w:t>倍数的数据，此处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3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byte[] buf = new byte[write_once_len]; // </w:t>
            </w:r>
            <w:r>
              <w:rPr>
                <w:rFonts w:hint="eastAsia"/>
                <w:sz w:val="18"/>
                <w:szCs w:val="18"/>
              </w:rPr>
              <w:t>待写入数据的缓存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write_once_offset = write_once_len; // </w:t>
            </w:r>
            <w:r>
              <w:rPr>
                <w:rFonts w:hint="eastAsia"/>
                <w:sz w:val="18"/>
                <w:szCs w:val="18"/>
              </w:rPr>
              <w:t>初始设为</w:t>
            </w:r>
            <w:r>
              <w:rPr>
                <w:rFonts w:hint="eastAsia"/>
                <w:sz w:val="18"/>
                <w:szCs w:val="18"/>
              </w:rPr>
              <w:t>write_once_len</w:t>
            </w:r>
            <w:r>
              <w:rPr>
                <w:rFonts w:hint="eastAsia"/>
                <w:sz w:val="18"/>
                <w:szCs w:val="18"/>
              </w:rPr>
              <w:t>，保证进入读取原始数据的分支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write_len = 0; // </w:t>
            </w:r>
            <w:r>
              <w:rPr>
                <w:rFonts w:hint="eastAsia"/>
                <w:sz w:val="18"/>
                <w:szCs w:val="18"/>
              </w:rPr>
              <w:t>已写入的总长度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while( write_len &lt; want_write_len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if( write_once_offset == write_once_len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write_once_offset = 0;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int left_write_len = want_write_len - write_len;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每次写的长度不能超过剩余需要写的长度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write_once_len = write_once_len &gt; left_write_</w:t>
            </w:r>
            <w:proofErr w:type="gramStart"/>
            <w:r>
              <w:rPr>
                <w:sz w:val="18"/>
                <w:szCs w:val="18"/>
              </w:rPr>
              <w:t>len ?</w:t>
            </w:r>
            <w:proofErr w:type="gramEnd"/>
            <w:r>
              <w:rPr>
                <w:sz w:val="18"/>
                <w:szCs w:val="18"/>
              </w:rPr>
              <w:t xml:space="preserve"> left_write_len : write_once_len;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读取原始数据，此处以假数据模拟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for(int i = 0; i &lt; write_once_len; i++) 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buf[i] = (byte)i;</w:t>
            </w:r>
            <w:r>
              <w:rPr>
                <w:sz w:val="18"/>
                <w:szCs w:val="18"/>
              </w:rPr>
              <w:tab/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int ret = </w:t>
            </w:r>
            <w:r>
              <w:rPr>
                <w:color w:val="FF0000"/>
                <w:sz w:val="18"/>
                <w:szCs w:val="18"/>
              </w:rPr>
              <w:t>writer.write( buf, write_once_offset, write_once_len - write_once_offset )</w:t>
            </w:r>
            <w:r>
              <w:rPr>
                <w:sz w:val="18"/>
                <w:szCs w:val="18"/>
              </w:rPr>
              <w:t>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if( 0 &gt;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 "write failed"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break;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write_once_offset += ret;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write_len += ret;</w:t>
            </w:r>
            <w:r>
              <w:rPr>
                <w:sz w:val="18"/>
                <w:szCs w:val="18"/>
              </w:rPr>
              <w:tab/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7.2</w:t>
      </w:r>
      <w:r>
        <w:rPr>
          <w:rFonts w:hint="eastAsia"/>
        </w:rPr>
        <w:t>版本之前，该接口为异步写入，缓存未满的情况下，总是返回成功，但其实际写入结果未知。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全部写入的数据长度不能超过</w:t>
      </w:r>
      <w:r>
        <w:rPr>
          <w:rFonts w:hint="eastAsia"/>
        </w:rPr>
        <w:t>100MB</w:t>
      </w:r>
      <w:r>
        <w:rPr>
          <w:rFonts w:hint="eastAsia"/>
        </w:rPr>
        <w:t>，超过时会返回失败。</w:t>
      </w:r>
    </w:p>
    <w:p w:rsidR="007E0034" w:rsidRDefault="00920904">
      <w:pPr>
        <w:pStyle w:val="4"/>
      </w:pPr>
      <w:r>
        <w:rPr>
          <w:rFonts w:hint="eastAsia"/>
        </w:rPr>
        <w:lastRenderedPageBreak/>
        <w:t>关闭文件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ind w:left="840" w:firstLineChars="0" w:firstLine="0"/>
        <w:rPr>
          <w:rStyle w:val="a7"/>
          <w:b w:val="0"/>
        </w:rPr>
      </w:pPr>
      <w:r>
        <w:rPr>
          <w:bCs/>
        </w:rPr>
        <w:t xml:space="preserve">String </w:t>
      </w:r>
      <w:proofErr w:type="gramStart"/>
      <w:r>
        <w:rPr>
          <w:bCs/>
        </w:rPr>
        <w:t>ArchiveWriter.close(</w:t>
      </w:r>
      <w:proofErr w:type="gramEnd"/>
      <w:r>
        <w:rPr>
          <w:bCs/>
        </w:rPr>
        <w:t>)</w:t>
      </w:r>
      <w:r>
        <w:rPr>
          <w:rFonts w:hint="eastAsia"/>
          <w:bCs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关闭文件，并返回文件名。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7E0034">
            <w:pPr>
              <w:pStyle w:val="ab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287" w:type="dxa"/>
          </w:tcPr>
          <w:p w:rsidR="007E0034" w:rsidRDefault="007E0034"/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非</w:t>
      </w:r>
      <w:r>
        <w:rPr>
          <w:rFonts w:hint="eastAsia"/>
        </w:rPr>
        <w:t>null</w:t>
      </w:r>
      <w:r>
        <w:rPr>
          <w:rFonts w:hint="eastAsia"/>
        </w:rPr>
        <w:t>：成功，返回文件名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null</w:t>
      </w:r>
      <w:r>
        <w:rPr>
          <w:rFonts w:hint="eastAsia"/>
        </w:rPr>
        <w:t>：失败</w:t>
      </w:r>
      <w:r>
        <w:rPr>
          <w:rFonts w:hint="eastAsia"/>
          <w:bCs/>
        </w:rPr>
        <w:t>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 filename = writer.close();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close()</w:t>
      </w:r>
      <w:r>
        <w:rPr>
          <w:rFonts w:hint="eastAsia"/>
        </w:rPr>
        <w:t>并不保证文件已经写入云存储，因此获取到文件名后，可能暂时无法读取，且可能因为异步写入失败导致永远无法读取。</w:t>
      </w:r>
      <w:r>
        <w:rPr>
          <w:rFonts w:hint="eastAsia"/>
        </w:rPr>
        <w:t>7.2</w:t>
      </w:r>
      <w:r>
        <w:rPr>
          <w:rFonts w:hint="eastAsia"/>
        </w:rPr>
        <w:t>版本之后有效解决该问题。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一旦</w:t>
      </w:r>
      <w:r>
        <w:rPr>
          <w:rFonts w:hint="eastAsia"/>
        </w:rPr>
        <w:t>open()</w:t>
      </w:r>
      <w:r>
        <w:rPr>
          <w:rFonts w:hint="eastAsia"/>
        </w:rPr>
        <w:t>成功，则必须调用</w:t>
      </w:r>
      <w:r>
        <w:rPr>
          <w:rFonts w:hint="eastAsia"/>
        </w:rPr>
        <w:t>close()</w:t>
      </w:r>
      <w:r>
        <w:rPr>
          <w:rFonts w:hint="eastAsia"/>
        </w:rPr>
        <w:t>，否则会导致下一次</w:t>
      </w:r>
      <w:r>
        <w:rPr>
          <w:rFonts w:hint="eastAsia"/>
        </w:rPr>
        <w:t>open()</w:t>
      </w:r>
      <w:r>
        <w:rPr>
          <w:rFonts w:hint="eastAsia"/>
        </w:rPr>
        <w:t>失败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write()</w:t>
      </w:r>
      <w:r>
        <w:rPr>
          <w:rFonts w:hint="eastAsia"/>
        </w:rPr>
        <w:t>失败，仍需调用</w:t>
      </w:r>
      <w:r>
        <w:rPr>
          <w:rFonts w:hint="eastAsia"/>
        </w:rPr>
        <w:t>close()</w:t>
      </w:r>
      <w:r>
        <w:rPr>
          <w:rFonts w:hint="eastAsia"/>
        </w:rPr>
        <w:t>，此时</w:t>
      </w:r>
      <w:r>
        <w:rPr>
          <w:rFonts w:hint="eastAsia"/>
        </w:rPr>
        <w:t>close()</w:t>
      </w:r>
      <w:r>
        <w:rPr>
          <w:rFonts w:hint="eastAsia"/>
        </w:rPr>
        <w:t>返回的文件名只能读取到已经写入的数据。</w:t>
      </w:r>
    </w:p>
    <w:p w:rsidR="007E0034" w:rsidRDefault="00920904">
      <w:pPr>
        <w:pStyle w:val="4"/>
      </w:pPr>
      <w:r>
        <w:rPr>
          <w:rFonts w:hint="eastAsia"/>
        </w:rPr>
        <w:t>释放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boolean</w:t>
      </w:r>
      <w:proofErr w:type="gramEnd"/>
      <w:r>
        <w:rPr>
          <w:rStyle w:val="a7"/>
          <w:b w:val="0"/>
          <w:bCs w:val="0"/>
          <w:kern w:val="0"/>
        </w:rPr>
        <w:t xml:space="preserve"> ArchiveWriter.release();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释放</w:t>
      </w:r>
      <w:r>
        <w:rPr>
          <w:rFonts w:hint="eastAsia"/>
        </w:rPr>
        <w:t>ArchiveWriter</w:t>
      </w:r>
      <w:r>
        <w:rPr>
          <w:rFonts w:hint="eastAsia"/>
        </w:rPr>
        <w:t>对象占用的资源。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7E0034">
            <w:pPr>
              <w:pStyle w:val="ab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287" w:type="dxa"/>
          </w:tcPr>
          <w:p w:rsidR="007E0034" w:rsidRDefault="00920904">
            <w:r>
              <w:t xml:space="preserve"> 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无需关注返回值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当</w:t>
            </w:r>
            <w:r>
              <w:rPr>
                <w:rFonts w:hint="eastAsia"/>
                <w:sz w:val="18"/>
                <w:szCs w:val="18"/>
              </w:rPr>
              <w:t>ArchiveWriter</w:t>
            </w:r>
            <w:r>
              <w:rPr>
                <w:rFonts w:hint="eastAsia"/>
                <w:sz w:val="18"/>
                <w:szCs w:val="18"/>
              </w:rPr>
              <w:t>对象不再使用时，必须调用</w:t>
            </w:r>
            <w:r>
              <w:rPr>
                <w:rFonts w:hint="eastAsia"/>
                <w:sz w:val="18"/>
                <w:szCs w:val="18"/>
              </w:rPr>
              <w:t>ArchiveWriter.release(),</w:t>
            </w:r>
            <w:r>
              <w:rPr>
                <w:rFonts w:hint="eastAsia"/>
                <w:sz w:val="18"/>
                <w:szCs w:val="18"/>
              </w:rPr>
              <w:t>否则会存储在内存泄露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writ</w:t>
            </w:r>
            <w:r>
              <w:rPr>
                <w:rFonts w:hint="eastAsia"/>
                <w:color w:val="FF0000"/>
                <w:sz w:val="18"/>
                <w:szCs w:val="18"/>
              </w:rPr>
              <w:t>e</w:t>
            </w:r>
            <w:r>
              <w:rPr>
                <w:color w:val="FF0000"/>
                <w:sz w:val="18"/>
                <w:szCs w:val="18"/>
              </w:rPr>
              <w:t>r.release();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lastRenderedPageBreak/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  <w:kern w:val="0"/>
        </w:rPr>
        <w:t>一旦</w:t>
      </w:r>
      <w:r>
        <w:rPr>
          <w:kern w:val="0"/>
        </w:rPr>
        <w:t>ArchiveTool</w:t>
      </w:r>
      <w:r>
        <w:rPr>
          <w:rFonts w:hint="eastAsia"/>
          <w:kern w:val="0"/>
        </w:rPr>
        <w:t>.</w:t>
      </w:r>
      <w:r>
        <w:t xml:space="preserve"> </w:t>
      </w:r>
      <w:r>
        <w:rPr>
          <w:kern w:val="0"/>
        </w:rPr>
        <w:t>createArchiveWriter()</w:t>
      </w:r>
      <w:r>
        <w:rPr>
          <w:rFonts w:hint="eastAsia"/>
          <w:kern w:val="0"/>
        </w:rPr>
        <w:t>返回非</w:t>
      </w:r>
      <w:r>
        <w:rPr>
          <w:rFonts w:hint="eastAsia"/>
          <w:kern w:val="0"/>
        </w:rPr>
        <w:t>null</w:t>
      </w:r>
      <w:r>
        <w:rPr>
          <w:rFonts w:hint="eastAsia"/>
          <w:kern w:val="0"/>
        </w:rPr>
        <w:t>，则必须调用该接口，否则会导致</w:t>
      </w:r>
      <w:r>
        <w:rPr>
          <w:rFonts w:hint="eastAsia"/>
          <w:color w:val="FF0000"/>
          <w:kern w:val="0"/>
        </w:rPr>
        <w:t>内存泄露</w:t>
      </w:r>
    </w:p>
    <w:p w:rsidR="007E0034" w:rsidRDefault="00920904">
      <w:pPr>
        <w:pStyle w:val="4"/>
      </w:pPr>
      <w:r>
        <w:rPr>
          <w:rFonts w:hint="eastAsia"/>
        </w:rPr>
        <w:t>设置打包使用的</w:t>
      </w:r>
      <w:r>
        <w:rPr>
          <w:rFonts w:hint="eastAsia"/>
        </w:rPr>
        <w:t>Bucket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rStyle w:val="a7"/>
          <w:b w:val="0"/>
        </w:rPr>
      </w:pPr>
      <w:proofErr w:type="gramStart"/>
      <w:r>
        <w:rPr>
          <w:rStyle w:val="a7"/>
          <w:b w:val="0"/>
        </w:rPr>
        <w:t>boolean</w:t>
      </w:r>
      <w:proofErr w:type="gramEnd"/>
      <w:r>
        <w:rPr>
          <w:rStyle w:val="a7"/>
          <w:b w:val="0"/>
        </w:rPr>
        <w:t xml:space="preserve"> </w:t>
      </w:r>
      <w:r>
        <w:rPr>
          <w:bCs/>
        </w:rPr>
        <w:t>ArchiveWriter</w:t>
      </w:r>
      <w:r>
        <w:rPr>
          <w:rStyle w:val="a7"/>
          <w:rFonts w:hint="eastAsia"/>
          <w:b w:val="0"/>
        </w:rPr>
        <w:t>.</w:t>
      </w:r>
      <w:r>
        <w:rPr>
          <w:rStyle w:val="a7"/>
          <w:b w:val="0"/>
        </w:rPr>
        <w:t>setBucket( String bucketname )</w:t>
      </w:r>
      <w:r>
        <w:rPr>
          <w:rStyle w:val="a7"/>
          <w:rFonts w:hint="eastAsia"/>
          <w:b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设置打包后的文件存储的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Style w:val="a7"/>
                <w:b w:val="0"/>
                <w:bCs w:val="0"/>
                <w:kern w:val="0"/>
              </w:rPr>
              <w:t>bucketname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 bucket</w:t>
            </w:r>
            <w:r>
              <w:rPr>
                <w:rFonts w:hint="eastAsia"/>
              </w:rPr>
              <w:t>名。必须是已经存在的</w:t>
            </w:r>
            <w:r>
              <w:rPr>
                <w:rFonts w:hint="eastAsia"/>
              </w:rPr>
              <w:t>bucket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true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false</w:t>
      </w:r>
      <w:r>
        <w:rPr>
          <w:rFonts w:hint="eastAsia"/>
          <w:bCs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String bucket_name =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20180724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>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if( 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writer.setBucket( bucket_name ) </w:t>
            </w:r>
            <w:r>
              <w:rPr>
                <w:rFonts w:hint="eastAsia"/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// </w:t>
            </w:r>
            <w:r>
              <w:rPr>
                <w:rFonts w:hint="eastAsia"/>
                <w:sz w:val="18"/>
                <w:szCs w:val="18"/>
              </w:rPr>
              <w:t>设置成功后，打包后的文件将会存储在新</w:t>
            </w:r>
            <w:r>
              <w:rPr>
                <w:rFonts w:hint="eastAsia"/>
                <w:sz w:val="18"/>
                <w:szCs w:val="18"/>
              </w:rPr>
              <w:t>bucket</w:t>
            </w:r>
            <w:r>
              <w:rPr>
                <w:rFonts w:hint="eastAsia"/>
                <w:sz w:val="18"/>
                <w:szCs w:val="18"/>
              </w:rPr>
              <w:t>中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}else{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// </w:t>
            </w:r>
            <w:r>
              <w:rPr>
                <w:rFonts w:hint="eastAsia"/>
                <w:sz w:val="18"/>
                <w:szCs w:val="18"/>
              </w:rPr>
              <w:t>设置失败，则打包后的文件仍存储在原先的</w:t>
            </w:r>
            <w:r>
              <w:rPr>
                <w:rFonts w:hint="eastAsia"/>
                <w:sz w:val="18"/>
                <w:szCs w:val="18"/>
              </w:rPr>
              <w:t>bucket</w:t>
            </w:r>
            <w:r>
              <w:rPr>
                <w:rFonts w:hint="eastAsia"/>
                <w:sz w:val="18"/>
                <w:szCs w:val="18"/>
              </w:rPr>
              <w:t>中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不推荐对一个</w:t>
      </w:r>
      <w:r>
        <w:rPr>
          <w:rFonts w:hint="eastAsia"/>
          <w:bCs/>
        </w:rPr>
        <w:t>小文件打包</w:t>
      </w:r>
      <w:proofErr w:type="gramStart"/>
      <w:r>
        <w:rPr>
          <w:rFonts w:hint="eastAsia"/>
          <w:bCs/>
        </w:rPr>
        <w:t>写对象</w:t>
      </w:r>
      <w:proofErr w:type="gramEnd"/>
      <w:r>
        <w:rPr>
          <w:rFonts w:hint="eastAsia"/>
          <w:bCs/>
        </w:rPr>
        <w:t>反复设置不同的</w:t>
      </w:r>
      <w:r>
        <w:rPr>
          <w:rFonts w:hint="eastAsia"/>
          <w:bCs/>
        </w:rPr>
        <w:t>Bucket</w:t>
      </w:r>
      <w:r>
        <w:rPr>
          <w:rFonts w:hint="eastAsia"/>
          <w:bCs/>
        </w:rPr>
        <w:t>。在</w:t>
      </w:r>
      <w:r>
        <w:rPr>
          <w:rFonts w:hint="eastAsia"/>
          <w:bCs/>
        </w:rPr>
        <w:t>7.2</w:t>
      </w:r>
      <w:r>
        <w:rPr>
          <w:rFonts w:hint="eastAsia"/>
          <w:bCs/>
        </w:rPr>
        <w:t>版本前，这会影响打包效果；在</w:t>
      </w:r>
      <w:r>
        <w:rPr>
          <w:rFonts w:hint="eastAsia"/>
          <w:bCs/>
        </w:rPr>
        <w:t>7.2</w:t>
      </w:r>
      <w:r>
        <w:rPr>
          <w:rFonts w:hint="eastAsia"/>
          <w:bCs/>
        </w:rPr>
        <w:t>版本后，没有影响。</w:t>
      </w:r>
    </w:p>
    <w:p w:rsidR="007E0034" w:rsidRDefault="00920904">
      <w:pPr>
        <w:pStyle w:val="4"/>
      </w:pPr>
      <w:r>
        <w:rPr>
          <w:rFonts w:hint="eastAsia"/>
        </w:rPr>
        <w:t>获取打包使用的</w:t>
      </w:r>
      <w:r>
        <w:rPr>
          <w:rFonts w:hint="eastAsia"/>
        </w:rPr>
        <w:t>Bucket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  <w:bCs w:val="0"/>
          <w:kern w:val="0"/>
        </w:rPr>
      </w:pPr>
      <w:r>
        <w:rPr>
          <w:rStyle w:val="a7"/>
          <w:b w:val="0"/>
          <w:bCs w:val="0"/>
          <w:kern w:val="0"/>
        </w:rPr>
        <w:t xml:space="preserve">String </w:t>
      </w:r>
      <w:proofErr w:type="gramStart"/>
      <w:r>
        <w:rPr>
          <w:bCs/>
        </w:rPr>
        <w:t>ArchiveWriter</w:t>
      </w:r>
      <w:r>
        <w:rPr>
          <w:rStyle w:val="a7"/>
          <w:rFonts w:hint="eastAsia"/>
          <w:b w:val="0"/>
        </w:rPr>
        <w:t>.</w:t>
      </w:r>
      <w:r>
        <w:rPr>
          <w:rStyle w:val="a7"/>
          <w:b w:val="0"/>
          <w:bCs w:val="0"/>
          <w:kern w:val="0"/>
        </w:rPr>
        <w:t>getBucket(</w:t>
      </w:r>
      <w:proofErr w:type="gramEnd"/>
      <w:r>
        <w:rPr>
          <w:rStyle w:val="a7"/>
          <w:b w:val="0"/>
          <w:bCs w:val="0"/>
          <w:kern w:val="0"/>
        </w:rPr>
        <w:t>)</w:t>
      </w:r>
      <w:r>
        <w:rPr>
          <w:rStyle w:val="a7"/>
          <w:rFonts w:hint="eastAsia"/>
          <w:b w:val="0"/>
          <w:bCs w:val="0"/>
          <w:kern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设置打包后的文件存储的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7E0034">
            <w:pPr>
              <w:pStyle w:val="ab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287" w:type="dxa"/>
          </w:tcPr>
          <w:p w:rsidR="007E0034" w:rsidRDefault="007E0034"/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lastRenderedPageBreak/>
        <w:t>ArchiveWriter</w:t>
      </w:r>
      <w:r>
        <w:rPr>
          <w:rFonts w:hint="eastAsia"/>
          <w:bCs/>
        </w:rPr>
        <w:t>使用的</w:t>
      </w:r>
      <w:r>
        <w:rPr>
          <w:rFonts w:hint="eastAsia"/>
          <w:bCs/>
        </w:rPr>
        <w:t>bucket</w:t>
      </w:r>
      <w:r>
        <w:rPr>
          <w:rFonts w:hint="eastAsia"/>
          <w:bCs/>
        </w:rPr>
        <w:t>名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String bucket_name = writer.getBucket();</w:t>
            </w:r>
          </w:p>
        </w:tc>
      </w:tr>
    </w:tbl>
    <w:p w:rsidR="007E0034" w:rsidRDefault="007E0034"/>
    <w:p w:rsidR="007E0034" w:rsidRDefault="00920904">
      <w:pPr>
        <w:pStyle w:val="4"/>
      </w:pPr>
      <w:r>
        <w:rPr>
          <w:rFonts w:hint="eastAsia"/>
        </w:rPr>
        <w:t>获取域名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ind w:left="840" w:firstLineChars="0" w:firstLine="0"/>
        <w:rPr>
          <w:rStyle w:val="a7"/>
          <w:b w:val="0"/>
          <w:bCs w:val="0"/>
        </w:rPr>
      </w:pPr>
      <w:r>
        <w:rPr>
          <w:rStyle w:val="a7"/>
          <w:b w:val="0"/>
          <w:bCs w:val="0"/>
        </w:rPr>
        <w:t xml:space="preserve">String </w:t>
      </w:r>
      <w:proofErr w:type="gramStart"/>
      <w:r>
        <w:rPr>
          <w:bCs/>
        </w:rPr>
        <w:t>ArchiveWriter</w:t>
      </w:r>
      <w:r>
        <w:rPr>
          <w:rStyle w:val="a7"/>
          <w:rFonts w:hint="eastAsia"/>
          <w:b w:val="0"/>
        </w:rPr>
        <w:t>.</w:t>
      </w:r>
      <w:r>
        <w:rPr>
          <w:rStyle w:val="a7"/>
          <w:b w:val="0"/>
          <w:bCs w:val="0"/>
        </w:rPr>
        <w:t>getRegionName(</w:t>
      </w:r>
      <w:proofErr w:type="gramEnd"/>
      <w:r>
        <w:rPr>
          <w:rStyle w:val="a7"/>
          <w:b w:val="0"/>
          <w:bCs w:val="0"/>
        </w:rPr>
        <w:t>)</w:t>
      </w:r>
      <w:r>
        <w:rPr>
          <w:rStyle w:val="a7"/>
          <w:rFonts w:hint="eastAsia"/>
          <w:b w:val="0"/>
          <w:bCs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获取创建小文件打包对象时指定的域名。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7E0034">
            <w:pPr>
              <w:pStyle w:val="ab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287" w:type="dxa"/>
          </w:tcPr>
          <w:p w:rsidR="007E0034" w:rsidRDefault="007E0034"/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返回域名。</w:t>
      </w:r>
      <w:r>
        <w:rPr>
          <w:rFonts w:hint="eastAsia"/>
          <w:bCs/>
          <w:color w:val="FF0000"/>
        </w:rPr>
        <w:t>当前不建议使用域名</w:t>
      </w:r>
    </w:p>
    <w:p w:rsidR="007E0034" w:rsidRDefault="00920904">
      <w:pPr>
        <w:pStyle w:val="4"/>
      </w:pPr>
      <w:r>
        <w:rPr>
          <w:rFonts w:hint="eastAsia"/>
        </w:rPr>
        <w:t>设置最大能缓存的文件个数（</w:t>
      </w:r>
      <w:r>
        <w:rPr>
          <w:rFonts w:hint="eastAsia"/>
        </w:rPr>
        <w:t>7.0</w:t>
      </w:r>
      <w:r>
        <w:rPr>
          <w:rFonts w:hint="eastAsia"/>
        </w:rPr>
        <w:t>后已废弃）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</w:pPr>
      <w:proofErr w:type="gramStart"/>
      <w:r>
        <w:rPr>
          <w:rStyle w:val="a7"/>
          <w:b w:val="0"/>
          <w:bCs w:val="0"/>
          <w:kern w:val="0"/>
        </w:rPr>
        <w:t>boolean</w:t>
      </w:r>
      <w:proofErr w:type="gramEnd"/>
      <w:r>
        <w:rPr>
          <w:rStyle w:val="a7"/>
          <w:b w:val="0"/>
          <w:bCs w:val="0"/>
          <w:kern w:val="0"/>
        </w:rPr>
        <w:t xml:space="preserve"> </w:t>
      </w:r>
      <w:r>
        <w:rPr>
          <w:bCs/>
        </w:rPr>
        <w:t>ArchiveWriter</w:t>
      </w:r>
      <w:r>
        <w:rPr>
          <w:rStyle w:val="a7"/>
          <w:rFonts w:hint="eastAsia"/>
          <w:b w:val="0"/>
          <w:bCs w:val="0"/>
          <w:kern w:val="0"/>
        </w:rPr>
        <w:t>.</w:t>
      </w:r>
      <w:r>
        <w:rPr>
          <w:rStyle w:val="a7"/>
          <w:b w:val="0"/>
          <w:bCs w:val="0"/>
          <w:kern w:val="0"/>
        </w:rPr>
        <w:t>setMaxCache( int number )</w:t>
      </w:r>
      <w:r>
        <w:t>;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  <w:kern w:val="0"/>
        </w:rPr>
      </w:pPr>
      <w:r>
        <w:rPr>
          <w:rFonts w:hint="eastAsia"/>
          <w:b/>
          <w:kern w:val="0"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  <w:kern w:val="0"/>
        </w:rPr>
      </w:pPr>
      <w:r>
        <w:rPr>
          <w:rFonts w:hint="eastAsia"/>
          <w:kern w:val="0"/>
        </w:rPr>
        <w:t>已经调用该接口的程序，无需修改，调用会返回成功，但实际不生效。</w:t>
      </w:r>
    </w:p>
    <w:p w:rsidR="007E0034" w:rsidRDefault="00920904">
      <w:pPr>
        <w:pStyle w:val="4"/>
      </w:pPr>
      <w:r>
        <w:rPr>
          <w:rFonts w:hint="eastAsia"/>
        </w:rPr>
        <w:t>获取最大能缓存的文件个数（</w:t>
      </w:r>
      <w:r>
        <w:rPr>
          <w:rFonts w:hint="eastAsia"/>
        </w:rPr>
        <w:t>7.0</w:t>
      </w:r>
      <w:r>
        <w:rPr>
          <w:rFonts w:hint="eastAsia"/>
        </w:rPr>
        <w:t>后已废弃）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kern w:val="0"/>
        </w:rPr>
      </w:pPr>
      <w:proofErr w:type="gramStart"/>
      <w:r>
        <w:t>int</w:t>
      </w:r>
      <w:proofErr w:type="gramEnd"/>
      <w:r>
        <w:t xml:space="preserve"> </w:t>
      </w:r>
      <w:r>
        <w:rPr>
          <w:bCs/>
        </w:rPr>
        <w:t>ArchiveWriter</w:t>
      </w:r>
      <w:r>
        <w:rPr>
          <w:rFonts w:hint="eastAsia"/>
        </w:rPr>
        <w:t>.</w:t>
      </w:r>
      <w:r>
        <w:t>getMaxCache()</w:t>
      </w:r>
      <w:r>
        <w:rPr>
          <w:rFonts w:hint="eastAsia"/>
        </w:rPr>
        <w:t>;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  <w:kern w:val="0"/>
        </w:rPr>
      </w:pPr>
      <w:r>
        <w:rPr>
          <w:rFonts w:hint="eastAsia"/>
          <w:b/>
          <w:kern w:val="0"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  <w:kern w:val="0"/>
        </w:rPr>
        <w:t>已经调用该接口的程序，无需修改，调用会返回成功，但实际不生效。</w:t>
      </w:r>
    </w:p>
    <w:p w:rsidR="007E0034" w:rsidRDefault="00920904">
      <w:pPr>
        <w:pStyle w:val="4"/>
      </w:pPr>
      <w:r>
        <w:rPr>
          <w:rFonts w:hint="eastAsia"/>
        </w:rPr>
        <w:t>获取当前缓存的文件个数（</w:t>
      </w:r>
      <w:r>
        <w:rPr>
          <w:rFonts w:hint="eastAsia"/>
        </w:rPr>
        <w:t>7.0</w:t>
      </w:r>
      <w:r>
        <w:rPr>
          <w:rFonts w:hint="eastAsia"/>
        </w:rPr>
        <w:t>后已废弃）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kern w:val="0"/>
        </w:rPr>
      </w:pPr>
      <w:proofErr w:type="gramStart"/>
      <w:r>
        <w:t>int</w:t>
      </w:r>
      <w:proofErr w:type="gramEnd"/>
      <w:r>
        <w:t xml:space="preserve"> </w:t>
      </w:r>
      <w:r>
        <w:rPr>
          <w:bCs/>
        </w:rPr>
        <w:t>ArchiveWriter</w:t>
      </w:r>
      <w:r>
        <w:rPr>
          <w:rFonts w:hint="eastAsia"/>
        </w:rPr>
        <w:t>.</w:t>
      </w:r>
      <w:r>
        <w:t>getCurrentCache();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  <w:kern w:val="0"/>
        </w:rPr>
      </w:pPr>
      <w:r>
        <w:rPr>
          <w:rFonts w:hint="eastAsia"/>
          <w:b/>
          <w:kern w:val="0"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  <w:kern w:val="0"/>
        </w:rPr>
        <w:lastRenderedPageBreak/>
        <w:t>已经调用该接口的程序，无需修改，调用会返回成功，但实际不生效。</w:t>
      </w:r>
    </w:p>
    <w:p w:rsidR="007E0034" w:rsidRDefault="00920904">
      <w:pPr>
        <w:pStyle w:val="3"/>
      </w:pPr>
      <w:r>
        <w:rPr>
          <w:rFonts w:hint="eastAsia"/>
        </w:rPr>
        <w:t>下载文件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使用同一个</w:t>
      </w:r>
      <w:r>
        <w:rPr>
          <w:rFonts w:hint="eastAsia"/>
        </w:rPr>
        <w:t>ArchiveReader</w:t>
      </w:r>
      <w:r>
        <w:rPr>
          <w:rFonts w:hint="eastAsia"/>
        </w:rPr>
        <w:t>对象读取相同前缀的文件，可获取</w:t>
      </w:r>
      <w:r>
        <w:rPr>
          <w:rFonts w:hint="eastAsia"/>
          <w:color w:val="FF0000"/>
        </w:rPr>
        <w:t>最佳性能</w:t>
      </w:r>
      <w:r>
        <w:rPr>
          <w:rFonts w:hint="eastAsia"/>
        </w:rPr>
        <w:t>。写入时返回的文件名格式为</w:t>
      </w:r>
      <w:r>
        <w:rPr>
          <w:rFonts w:hint="eastAsia"/>
          <w:color w:val="FF0000"/>
        </w:rPr>
        <w:t>bucket/archivefile</w:t>
      </w:r>
      <w:r>
        <w:rPr>
          <w:color w:val="FF0000"/>
        </w:rPr>
        <w:t>-</w:t>
      </w:r>
      <w:r>
        <w:rPr>
          <w:rFonts w:hint="eastAsia"/>
          <w:color w:val="FF0000"/>
        </w:rPr>
        <w:t>xxxx</w:t>
      </w:r>
      <w:r>
        <w:rPr>
          <w:color w:val="FF0000"/>
        </w:rPr>
        <w:t>-</w:t>
      </w:r>
      <w:r>
        <w:rPr>
          <w:rFonts w:hint="eastAsia"/>
          <w:color w:val="FF0000"/>
        </w:rPr>
        <w:t>xx</w:t>
      </w:r>
      <w:r>
        <w:rPr>
          <w:color w:val="FF0000"/>
        </w:rPr>
        <w:t>-</w:t>
      </w:r>
      <w:r>
        <w:rPr>
          <w:rFonts w:hint="eastAsia"/>
          <w:color w:val="FF0000"/>
        </w:rPr>
        <w:t>xx</w:t>
      </w:r>
      <w:r>
        <w:rPr>
          <w:color w:val="FF0000"/>
        </w:rPr>
        <w:t>-</w:t>
      </w:r>
      <w:r>
        <w:rPr>
          <w:rFonts w:hint="eastAsia"/>
          <w:color w:val="FF0000"/>
        </w:rPr>
        <w:t>xxxxxx</w:t>
      </w:r>
      <w:r>
        <w:rPr>
          <w:color w:val="FF0000"/>
        </w:rPr>
        <w:t>-</w:t>
      </w:r>
      <w:r>
        <w:rPr>
          <w:rFonts w:hint="eastAsia"/>
          <w:color w:val="FF0000"/>
        </w:rPr>
        <w:t>xxxxxxxxxxxxxxxx</w:t>
      </w:r>
      <w:r>
        <w:rPr>
          <w:rFonts w:hint="eastAsia"/>
        </w:rPr>
        <w:t>:offset/size.suffix</w:t>
      </w:r>
      <w:r>
        <w:rPr>
          <w:rFonts w:hint="eastAsia"/>
        </w:rPr>
        <w:t>。</w:t>
      </w:r>
      <w:proofErr w:type="gramStart"/>
      <w:r>
        <w:rPr>
          <w:rFonts w:hint="eastAsia"/>
        </w:rPr>
        <w:t>标红字段</w:t>
      </w:r>
      <w:proofErr w:type="gramEnd"/>
      <w:r>
        <w:rPr>
          <w:rFonts w:hint="eastAsia"/>
        </w:rPr>
        <w:t>相同就是前缀相同，意味着小文件打包在同一个大文件中。</w:t>
      </w:r>
    </w:p>
    <w:p w:rsidR="007E0034" w:rsidRDefault="007E0034"/>
    <w:p w:rsidR="007E0034" w:rsidRDefault="00920904">
      <w:pPr>
        <w:pStyle w:val="4"/>
      </w:pPr>
      <w:r>
        <w:rPr>
          <w:rFonts w:hint="eastAsia"/>
        </w:rPr>
        <w:t>创建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bCs/>
        </w:rPr>
      </w:pPr>
      <w:r>
        <w:rPr>
          <w:bCs/>
        </w:rPr>
        <w:t xml:space="preserve">ArchiveReader </w:t>
      </w:r>
      <w:proofErr w:type="gramStart"/>
      <w:r>
        <w:rPr>
          <w:bCs/>
        </w:rPr>
        <w:t>ArchiveTool.createArchiveReader(</w:t>
      </w:r>
      <w:proofErr w:type="gramEnd"/>
      <w:r>
        <w:rPr>
          <w:bCs/>
        </w:rPr>
        <w:t>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创建小文件打包读对象。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7E0034">
            <w:pPr>
              <w:pStyle w:val="ab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287" w:type="dxa"/>
          </w:tcPr>
          <w:p w:rsidR="007E0034" w:rsidRDefault="007E0034"/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非</w:t>
      </w:r>
      <w:r>
        <w:rPr>
          <w:rFonts w:hint="eastAsia"/>
        </w:rPr>
        <w:t>null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null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ArchiveReader reader = archiveTool.createArchiveReader();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null == reader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System.out.println( "create ArchiveReader failed"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return;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ArchiveReader</w:t>
      </w:r>
      <w:r>
        <w:rPr>
          <w:rFonts w:hint="eastAsia"/>
          <w:bCs/>
        </w:rPr>
        <w:t>一旦创建后可以进行任意次数的打开、读取、关闭操作，</w:t>
      </w:r>
      <w:r>
        <w:rPr>
          <w:rFonts w:hint="eastAsia"/>
          <w:bCs/>
          <w:color w:val="FF0000"/>
        </w:rPr>
        <w:t>无需读取一个文件就创建一次</w:t>
      </w:r>
      <w:r>
        <w:rPr>
          <w:rFonts w:hint="eastAsia"/>
          <w:color w:val="FF0000"/>
        </w:rPr>
        <w:t>ArchiveReader</w:t>
      </w:r>
      <w:r>
        <w:rPr>
          <w:rFonts w:hint="eastAsia"/>
          <w:bCs/>
        </w:rPr>
        <w:t>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请尽可能复用一个</w:t>
      </w:r>
      <w:r>
        <w:rPr>
          <w:rFonts w:hint="eastAsia"/>
        </w:rPr>
        <w:t>ArchiveReader</w:t>
      </w:r>
      <w:r>
        <w:rPr>
          <w:rFonts w:hint="eastAsia"/>
        </w:rPr>
        <w:t>，避免反复创建和释放。</w:t>
      </w:r>
    </w:p>
    <w:p w:rsidR="007E0034" w:rsidRDefault="00920904">
      <w:pPr>
        <w:pStyle w:val="4"/>
      </w:pPr>
      <w:r>
        <w:rPr>
          <w:rFonts w:hint="eastAsia"/>
        </w:rPr>
        <w:t>打开文件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bCs/>
        </w:rPr>
      </w:pPr>
      <w:proofErr w:type="gramStart"/>
      <w:r>
        <w:rPr>
          <w:bCs/>
        </w:rPr>
        <w:t>long</w:t>
      </w:r>
      <w:proofErr w:type="gramEnd"/>
      <w:r>
        <w:rPr>
          <w:bCs/>
        </w:rPr>
        <w:t xml:space="preserve"> ArchiveReader.open(String filename);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lastRenderedPageBreak/>
        <w:t>打开指定的文件，并获取文件长度。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t>filename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指定的文件名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&gt;0</w:t>
      </w:r>
      <w:r>
        <w:rPr>
          <w:rFonts w:hint="eastAsia"/>
        </w:rPr>
        <w:t>：文件长度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long file_length = reader.open( filename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if( 0 == file_length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System.out.println( "open failed"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return false;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一旦</w:t>
      </w:r>
      <w:r>
        <w:rPr>
          <w:bCs/>
        </w:rPr>
        <w:t>ArchiveReader</w:t>
      </w:r>
      <w:r>
        <w:rPr>
          <w:rFonts w:hint="eastAsia"/>
        </w:rPr>
        <w:t>.open()</w:t>
      </w:r>
      <w:r>
        <w:rPr>
          <w:rFonts w:hint="eastAsia"/>
        </w:rPr>
        <w:t>成功，则最后必须调用</w:t>
      </w:r>
      <w:r>
        <w:rPr>
          <w:bCs/>
        </w:rPr>
        <w:t>ArchiveReader</w:t>
      </w:r>
      <w:r>
        <w:rPr>
          <w:rFonts w:hint="eastAsia"/>
        </w:rPr>
        <w:t>.close()</w:t>
      </w:r>
    </w:p>
    <w:p w:rsidR="007E0034" w:rsidRDefault="00920904">
      <w:pPr>
        <w:pStyle w:val="4"/>
      </w:pPr>
      <w:r>
        <w:rPr>
          <w:rFonts w:hint="eastAsia"/>
        </w:rPr>
        <w:t>读文件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bCs/>
        </w:rPr>
      </w:pPr>
      <w:proofErr w:type="gramStart"/>
      <w:r>
        <w:rPr>
          <w:bCs/>
        </w:rPr>
        <w:t>int</w:t>
      </w:r>
      <w:proofErr w:type="gramEnd"/>
      <w:r>
        <w:rPr>
          <w:bCs/>
        </w:rPr>
        <w:t xml:space="preserve"> ArchiveReader.read(byte[] buffer, int len);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读取指定长度的数据。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bCs/>
              </w:rPr>
              <w:t>buffer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保存读取数据的缓存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length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 </w:t>
            </w:r>
            <w:proofErr w:type="gramStart"/>
            <w:r>
              <w:rPr>
                <w:rFonts w:hint="eastAsia"/>
              </w:rPr>
              <w:t>待读</w:t>
            </w:r>
            <w:proofErr w:type="gramEnd"/>
            <w:r>
              <w:rPr>
                <w:rFonts w:hint="eastAsia"/>
              </w:rPr>
              <w:t>取的长度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&gt;0</w:t>
      </w:r>
      <w:r>
        <w:rPr>
          <w:rFonts w:hint="eastAsia"/>
        </w:rPr>
        <w:t>：实际读取的成都。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=0</w:t>
      </w:r>
      <w:r>
        <w:rPr>
          <w:rFonts w:hint="eastAsia"/>
        </w:rPr>
        <w:t>：暂时不可读取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-1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-2</w:t>
      </w:r>
      <w:r>
        <w:rPr>
          <w:rFonts w:hint="eastAsia"/>
        </w:rPr>
        <w:t>：读取到文件尾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want_read_len = (int)file_length; // </w:t>
            </w:r>
            <w:r>
              <w:rPr>
                <w:rFonts w:hint="eastAsia"/>
                <w:sz w:val="18"/>
                <w:szCs w:val="18"/>
              </w:rPr>
              <w:t>小文件打包写入的文件不会超过</w:t>
            </w:r>
            <w:r>
              <w:rPr>
                <w:rFonts w:hint="eastAsia"/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最大值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int read_once_len = 12288; // </w:t>
            </w:r>
            <w:r>
              <w:rPr>
                <w:rFonts w:hint="eastAsia"/>
                <w:sz w:val="18"/>
                <w:szCs w:val="18"/>
              </w:rPr>
              <w:t>推荐每次读取的长度是</w:t>
            </w:r>
            <w:r>
              <w:rPr>
                <w:rFonts w:hint="eastAsia"/>
                <w:sz w:val="18"/>
                <w:szCs w:val="18"/>
              </w:rPr>
              <w:t>4K*N</w:t>
            </w:r>
            <w:r>
              <w:rPr>
                <w:rFonts w:hint="eastAsia"/>
                <w:sz w:val="18"/>
                <w:szCs w:val="18"/>
              </w:rPr>
              <w:t>的倍数，此处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</w:rPr>
              <w:t>3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byte[] buf = new byte[read_once_len]; // </w:t>
            </w:r>
            <w:r>
              <w:rPr>
                <w:rFonts w:hint="eastAsia"/>
                <w:sz w:val="18"/>
                <w:szCs w:val="18"/>
              </w:rPr>
              <w:t>读取数据的缓存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 read_len = 0;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while( read_len &lt; want_read_len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ab/>
            </w:r>
            <w:r>
              <w:rPr>
                <w:color w:val="FF0000"/>
                <w:sz w:val="18"/>
                <w:szCs w:val="18"/>
              </w:rPr>
              <w:t>int ret = reader.read( buf, read_once_len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if( 0 &lt;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read_len += ret;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int left_read_len = (int)(want_read_len - read_len);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每次读取的长度不能超过剩余需要读取的长度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read_once_len = read_once_len &gt; left_read_</w:t>
            </w:r>
            <w:proofErr w:type="gramStart"/>
            <w:r>
              <w:rPr>
                <w:sz w:val="18"/>
                <w:szCs w:val="18"/>
              </w:rPr>
              <w:t>len ?</w:t>
            </w:r>
            <w:proofErr w:type="gramEnd"/>
            <w:r>
              <w:rPr>
                <w:sz w:val="18"/>
                <w:szCs w:val="18"/>
              </w:rPr>
              <w:t xml:space="preserve"> left_read_len : read_once_len;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对读取到的数据进行操作，比如写入本地文件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读取多少就写入多少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// write( fd, buf, ret );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}else if( 0 ==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休眠</w:t>
            </w:r>
            <w:r>
              <w:rPr>
                <w:rFonts w:hint="eastAsia"/>
                <w:sz w:val="18"/>
                <w:szCs w:val="18"/>
              </w:rPr>
              <w:t>1ms</w:t>
            </w:r>
            <w:r>
              <w:rPr>
                <w:rFonts w:hint="eastAsia"/>
                <w:sz w:val="18"/>
                <w:szCs w:val="18"/>
              </w:rPr>
              <w:t>，必须有休眠，否则可能导致</w:t>
            </w: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占用上升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try{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Thread.sleep(1);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 catch (InterruptedException e) 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e.printStackTrace();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};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}else if( -1 ==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 "read failed, error:" + EFileSystem.getLastError()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break;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}else if( -2 ==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读取到文件尾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 "read end"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break;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  <w:p w:rsidR="007E0034" w:rsidRDefault="007E0034">
            <w:pPr>
              <w:rPr>
                <w:sz w:val="18"/>
                <w:szCs w:val="18"/>
              </w:rPr>
            </w:pP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lastRenderedPageBreak/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如果必须保证文件数据是完整的，比如图片这类文件，那么请判断</w:t>
      </w:r>
      <w:r>
        <w:rPr>
          <w:rFonts w:hint="eastAsia"/>
        </w:rPr>
        <w:t>read_len</w:t>
      </w:r>
      <w:r>
        <w:rPr>
          <w:rFonts w:hint="eastAsia"/>
        </w:rPr>
        <w:t>是否等于</w:t>
      </w:r>
      <w:r>
        <w:rPr>
          <w:rFonts w:hint="eastAsia"/>
        </w:rPr>
        <w:t>want_read_len</w:t>
      </w:r>
      <w:r>
        <w:rPr>
          <w:rFonts w:hint="eastAsia"/>
        </w:rPr>
        <w:t>，如果相等则认为读取成功，否则认为读取失败。</w:t>
      </w:r>
    </w:p>
    <w:p w:rsidR="007E0034" w:rsidRDefault="00920904">
      <w:pPr>
        <w:pStyle w:val="4"/>
      </w:pPr>
      <w:r>
        <w:rPr>
          <w:rFonts w:hint="eastAsia"/>
        </w:rPr>
        <w:t>关闭文件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bCs/>
        </w:rPr>
      </w:pPr>
      <w:proofErr w:type="gramStart"/>
      <w:r>
        <w:rPr>
          <w:bCs/>
        </w:rPr>
        <w:t>boolean</w:t>
      </w:r>
      <w:proofErr w:type="gramEnd"/>
      <w:r>
        <w:rPr>
          <w:bCs/>
        </w:rPr>
        <w:t xml:space="preserve"> ArchiveReader.close();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关闭文件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lastRenderedPageBreak/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 file_length = reader.open( filename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if( 0 </w:t>
            </w:r>
            <w:r>
              <w:rPr>
                <w:rFonts w:hint="eastAsia"/>
                <w:sz w:val="18"/>
                <w:szCs w:val="18"/>
              </w:rPr>
              <w:t>&lt;</w:t>
            </w:r>
            <w:r>
              <w:rPr>
                <w:sz w:val="18"/>
                <w:szCs w:val="18"/>
              </w:rPr>
              <w:t xml:space="preserve"> file_length ){</w:t>
            </w:r>
          </w:p>
          <w:p w:rsidR="007E0034" w:rsidRDefault="00920904">
            <w:pPr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读取结束后，必须关闭</w:t>
            </w:r>
          </w:p>
          <w:p w:rsidR="007E0034" w:rsidRDefault="00920904">
            <w:pPr>
              <w:ind w:firstLine="360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reader.close();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一旦</w:t>
      </w:r>
      <w:r>
        <w:rPr>
          <w:rFonts w:hint="eastAsia"/>
        </w:rPr>
        <w:t>open()</w:t>
      </w:r>
      <w:r>
        <w:rPr>
          <w:rFonts w:hint="eastAsia"/>
        </w:rPr>
        <w:t>成功，那么不论是否读取失败，都必须调用</w:t>
      </w:r>
      <w:r>
        <w:rPr>
          <w:rFonts w:hint="eastAsia"/>
        </w:rPr>
        <w:t>close()</w:t>
      </w:r>
      <w:r>
        <w:rPr>
          <w:rFonts w:hint="eastAsia"/>
        </w:rPr>
        <w:t>接口，否则会导致下一次</w:t>
      </w:r>
      <w:r>
        <w:rPr>
          <w:rFonts w:hint="eastAsia"/>
        </w:rPr>
        <w:t>open()</w:t>
      </w:r>
      <w:r>
        <w:rPr>
          <w:rFonts w:hint="eastAsia"/>
        </w:rPr>
        <w:t>失败。</w:t>
      </w:r>
    </w:p>
    <w:p w:rsidR="007E0034" w:rsidRDefault="00920904">
      <w:pPr>
        <w:pStyle w:val="4"/>
      </w:pPr>
      <w:r>
        <w:rPr>
          <w:rFonts w:hint="eastAsia"/>
        </w:rPr>
        <w:t>释放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bCs/>
        </w:rPr>
      </w:pPr>
      <w:proofErr w:type="gramStart"/>
      <w:r>
        <w:rPr>
          <w:bCs/>
        </w:rPr>
        <w:t>boolean</w:t>
      </w:r>
      <w:proofErr w:type="gramEnd"/>
      <w:r>
        <w:rPr>
          <w:bCs/>
        </w:rPr>
        <w:t xml:space="preserve"> ArchiveReader.release();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释放</w:t>
      </w:r>
      <w:r>
        <w:rPr>
          <w:rFonts w:hint="eastAsia"/>
        </w:rPr>
        <w:t>ArchiveReader</w:t>
      </w:r>
      <w:r>
        <w:rPr>
          <w:rFonts w:hint="eastAsia"/>
        </w:rPr>
        <w:t>占用的资源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p w:rsidR="007E0034" w:rsidRDefault="00920904">
      <w:pPr>
        <w:spacing w:line="360" w:lineRule="auto"/>
        <w:ind w:left="840"/>
        <w:rPr>
          <w:rStyle w:val="a7"/>
          <w:b w:val="0"/>
        </w:rPr>
      </w:pPr>
      <w:r>
        <w:rPr>
          <w:rStyle w:val="a7"/>
          <w:rFonts w:hint="eastAsia"/>
          <w:b w:val="0"/>
        </w:rPr>
        <w:t>无入参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一般无需关心返回值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reader.release();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该接口仅在确定不再使用该</w:t>
      </w:r>
      <w:r>
        <w:rPr>
          <w:rFonts w:hint="eastAsia"/>
        </w:rPr>
        <w:t>ArchiveReader</w:t>
      </w:r>
      <w:r>
        <w:rPr>
          <w:rFonts w:hint="eastAsia"/>
        </w:rPr>
        <w:t>对象后调用，尽可能重复使用同一个</w:t>
      </w:r>
      <w:r>
        <w:rPr>
          <w:rFonts w:hint="eastAsia"/>
        </w:rPr>
        <w:t>ArchiveReader</w:t>
      </w:r>
      <w:r>
        <w:rPr>
          <w:rFonts w:hint="eastAsia"/>
        </w:rPr>
        <w:t>，避免频繁</w:t>
      </w:r>
      <w:r>
        <w:rPr>
          <w:rFonts w:hint="eastAsia"/>
        </w:rPr>
        <w:t>release()</w:t>
      </w:r>
      <w:r>
        <w:rPr>
          <w:rFonts w:hint="eastAsia"/>
        </w:rPr>
        <w:t>。</w:t>
      </w:r>
    </w:p>
    <w:p w:rsidR="007E0034" w:rsidRDefault="00920904">
      <w:pPr>
        <w:pStyle w:val="4"/>
      </w:pPr>
      <w:r>
        <w:rPr>
          <w:rFonts w:hint="eastAsia"/>
        </w:rPr>
        <w:t>解析文件名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rStyle w:val="a7"/>
          <w:b w:val="0"/>
        </w:rPr>
      </w:pPr>
      <w:r>
        <w:rPr>
          <w:rStyle w:val="a7"/>
          <w:b w:val="0"/>
        </w:rPr>
        <w:t xml:space="preserve">ArchiveInfo </w:t>
      </w:r>
      <w:proofErr w:type="gramStart"/>
      <w:r>
        <w:rPr>
          <w:rStyle w:val="a7"/>
          <w:b w:val="0"/>
        </w:rPr>
        <w:t>ArchiveTool</w:t>
      </w:r>
      <w:r>
        <w:rPr>
          <w:rStyle w:val="a7"/>
          <w:rFonts w:hint="eastAsia"/>
          <w:b w:val="0"/>
        </w:rPr>
        <w:t>.</w:t>
      </w:r>
      <w:r>
        <w:rPr>
          <w:rStyle w:val="a7"/>
          <w:b w:val="0"/>
        </w:rPr>
        <w:t>getArchiveInfos(</w:t>
      </w:r>
      <w:proofErr w:type="gramEnd"/>
      <w:r>
        <w:rPr>
          <w:rStyle w:val="a7"/>
          <w:b w:val="0"/>
        </w:rPr>
        <w:t xml:space="preserve"> String archname 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解析</w:t>
      </w:r>
      <w:r>
        <w:rPr>
          <w:rFonts w:hint="eastAsia"/>
        </w:rPr>
        <w:t>ArchiveWriter.close()</w:t>
      </w:r>
      <w:r>
        <w:rPr>
          <w:rFonts w:hint="eastAsia"/>
        </w:rPr>
        <w:t>返回的文件名，从中解析出域名，不含域名的文件名以及文件长度。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lastRenderedPageBreak/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bCs/>
              </w:rPr>
              <w:t>arch</w:t>
            </w:r>
            <w:r>
              <w:rPr>
                <w:bCs/>
              </w:rPr>
              <w:t>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指定的文件名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非</w:t>
      </w:r>
      <w:r>
        <w:rPr>
          <w:rFonts w:hint="eastAsia"/>
        </w:rPr>
        <w:t>null</w:t>
      </w:r>
      <w:r>
        <w:rPr>
          <w:rFonts w:hint="eastAsia"/>
        </w:rPr>
        <w:t>：解析后的信息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null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 archive_tool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ArchiveTool</w:t>
            </w:r>
            <w:r>
              <w:rPr>
                <w:rFonts w:hint="eastAsia"/>
                <w:sz w:val="18"/>
                <w:szCs w:val="18"/>
              </w:rPr>
              <w:t>对象</w:t>
            </w:r>
          </w:p>
          <w:p w:rsidR="007E0034" w:rsidRDefault="00920904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 xml:space="preserve">ArchiveInfo archiveInfo = </w:t>
            </w:r>
            <w:r>
              <w:rPr>
                <w:rFonts w:hint="eastAsia"/>
                <w:color w:val="FF0000"/>
                <w:sz w:val="18"/>
                <w:szCs w:val="18"/>
              </w:rPr>
              <w:t>archive_tool</w:t>
            </w:r>
            <w:r>
              <w:rPr>
                <w:color w:val="FF0000"/>
                <w:sz w:val="18"/>
                <w:szCs w:val="18"/>
              </w:rPr>
              <w:t>.getArchiveInfos(archname);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System.out.println("region : " + archiveInfo.getRegionName());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System.out.println("filename : " + archiveInfo.getFilename());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System.out.println("file length : " + archiveInfo.getLength());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如果</w:t>
      </w:r>
      <w:r>
        <w:rPr>
          <w:rFonts w:hint="eastAsia"/>
        </w:rPr>
        <w:t>archname</w:t>
      </w:r>
      <w:r>
        <w:rPr>
          <w:rFonts w:hint="eastAsia"/>
        </w:rPr>
        <w:t>本身就不含域名，则</w:t>
      </w:r>
      <w:r>
        <w:rPr>
          <w:rFonts w:hint="eastAsia"/>
        </w:rPr>
        <w:t>filename</w:t>
      </w:r>
      <w:r>
        <w:rPr>
          <w:rFonts w:hint="eastAsia"/>
        </w:rPr>
        <w:t>就是</w:t>
      </w:r>
      <w:r>
        <w:rPr>
          <w:rFonts w:hint="eastAsia"/>
        </w:rPr>
        <w:t>archname</w:t>
      </w:r>
    </w:p>
    <w:p w:rsidR="007E0034" w:rsidRDefault="007E0034"/>
    <w:p w:rsidR="007E0034" w:rsidRDefault="00920904">
      <w:pPr>
        <w:pStyle w:val="2"/>
      </w:pPr>
      <w:bookmarkStart w:id="15" w:name="_Demo_2"/>
      <w:bookmarkEnd w:id="15"/>
      <w:r>
        <w:rPr>
          <w:rFonts w:hint="eastAsia"/>
        </w:rPr>
        <w:t>Demo</w:t>
      </w:r>
    </w:p>
    <w:p w:rsidR="007E0034" w:rsidRDefault="00920904">
      <w:r>
        <w:rPr>
          <w:rFonts w:hint="eastAsia"/>
        </w:rPr>
        <w:tab/>
      </w:r>
      <w:r>
        <w:object w:dxaOrig="1841" w:dyaOrig="839">
          <v:shape id="_x0000_i1027" type="#_x0000_t75" style="width:92.1pt;height:42.1pt" o:ole="">
            <v:imagedata r:id="rId16" o:title=""/>
          </v:shape>
          <o:OLEObject Type="Embed" ProgID="Package" ShapeID="_x0000_i1027" DrawAspect="Content" ObjectID="_1644760265" r:id="rId17"/>
        </w:object>
      </w:r>
    </w:p>
    <w:p w:rsidR="007E0034" w:rsidRDefault="00920904">
      <w:pPr>
        <w:ind w:firstLine="420"/>
      </w:pP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example.java</w:t>
      </w:r>
      <w:r>
        <w:rPr>
          <w:rFonts w:hint="eastAsia"/>
        </w:rPr>
        <w:t>里包含所有功能的实现，请详细阅读，如实现存在错误，请联系我们。</w:t>
      </w:r>
      <w:r>
        <w:rPr>
          <w:rFonts w:hint="eastAsia"/>
          <w:color w:val="FF0000"/>
        </w:rPr>
        <w:t>为了减小文档大小，</w:t>
      </w:r>
      <w:r>
        <w:rPr>
          <w:rFonts w:hint="eastAsia"/>
          <w:color w:val="FF0000"/>
        </w:rPr>
        <w:t>Demo</w:t>
      </w:r>
      <w:r>
        <w:rPr>
          <w:rFonts w:hint="eastAsia"/>
          <w:color w:val="FF0000"/>
        </w:rPr>
        <w:t>中的库全部</w:t>
      </w:r>
      <w:r>
        <w:rPr>
          <w:rFonts w:hint="eastAsia"/>
          <w:color w:val="FF0000"/>
        </w:rPr>
        <w:t>truncate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字节</w:t>
      </w:r>
      <w:r>
        <w:rPr>
          <w:rFonts w:hint="eastAsia"/>
        </w:rPr>
        <w:t>，请在编译前手动替换成同名的库，并修改</w:t>
      </w:r>
      <w:r>
        <w:rPr>
          <w:rFonts w:hint="eastAsia"/>
        </w:rPr>
        <w:t>example.java</w:t>
      </w:r>
      <w:r>
        <w:rPr>
          <w:rFonts w:hint="eastAsia"/>
        </w:rPr>
        <w:t>文件中的</w:t>
      </w:r>
      <w:r>
        <w:rPr>
          <w:rFonts w:hint="eastAsia"/>
        </w:rPr>
        <w:t>EFS</w:t>
      </w:r>
      <w:r>
        <w:rPr>
          <w:rFonts w:hint="eastAsia"/>
        </w:rPr>
        <w:t>服务器地址、用户名和密码。</w:t>
      </w:r>
    </w:p>
    <w:p w:rsidR="007E0034" w:rsidRDefault="007E0034">
      <w:pPr>
        <w:ind w:firstLine="420"/>
      </w:pPr>
    </w:p>
    <w:p w:rsidR="007E0034" w:rsidRDefault="00920904">
      <w:pPr>
        <w:ind w:firstLine="420"/>
      </w:pPr>
      <w:r>
        <w:rPr>
          <w:rFonts w:hint="eastAsia"/>
        </w:rPr>
        <w:t>可以使用</w:t>
      </w:r>
      <w:r>
        <w:rPr>
          <w:rFonts w:hint="eastAsia"/>
        </w:rPr>
        <w:t>Eclipse</w:t>
      </w:r>
      <w:r>
        <w:rPr>
          <w:rFonts w:hint="eastAsia"/>
        </w:rPr>
        <w:t>直接打开工程。</w:t>
      </w:r>
    </w:p>
    <w:p w:rsidR="007E0034" w:rsidRDefault="00920904">
      <w:pPr>
        <w:pStyle w:val="2"/>
      </w:pPr>
      <w:r>
        <w:rPr>
          <w:rFonts w:hint="eastAsia"/>
        </w:rPr>
        <w:tab/>
      </w:r>
      <w:r>
        <w:rPr>
          <w:rFonts w:hint="eastAsia"/>
        </w:rPr>
        <w:t>常见问题</w:t>
      </w:r>
    </w:p>
    <w:p w:rsidR="007E0034" w:rsidRDefault="00920904">
      <w:pPr>
        <w:pStyle w:val="3"/>
      </w:pPr>
      <w:r>
        <w:t>Exception in thread "main" java.lang.UnsatisfiedLinkError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执行</w:t>
      </w:r>
      <w:r>
        <w:rPr>
          <w:rFonts w:hint="eastAsia"/>
        </w:rPr>
        <w:t>java</w:t>
      </w:r>
      <w:r>
        <w:rPr>
          <w:rFonts w:hint="eastAsia"/>
        </w:rPr>
        <w:t>程序时出现该异常，均是因为没有参考</w:t>
      </w:r>
      <w:hyperlink w:anchor="_安装" w:history="1">
        <w:r>
          <w:rPr>
            <w:rStyle w:val="a9"/>
            <w:rFonts w:hint="eastAsia"/>
          </w:rPr>
          <w:t>安装</w:t>
        </w:r>
      </w:hyperlink>
      <w:r>
        <w:rPr>
          <w:rFonts w:hint="eastAsia"/>
        </w:rPr>
        <w:t>章节将动态库放在可被加载的目录。</w:t>
      </w:r>
    </w:p>
    <w:p w:rsidR="007E0034" w:rsidRDefault="00920904">
      <w:pPr>
        <w:pStyle w:val="3"/>
      </w:pP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版本的</w:t>
      </w:r>
      <w:r>
        <w:rPr>
          <w:rFonts w:hint="eastAsia"/>
        </w:rPr>
        <w:t>EFS SDK</w:t>
      </w:r>
      <w:r>
        <w:rPr>
          <w:rFonts w:hint="eastAsia"/>
        </w:rPr>
        <w:t>一起使用时发生崩溃</w:t>
      </w:r>
    </w:p>
    <w:p w:rsidR="007E0034" w:rsidRDefault="00920904">
      <w:pPr>
        <w:ind w:firstLine="420"/>
      </w:pPr>
      <w:r>
        <w:rPr>
          <w:rFonts w:hint="eastAsia"/>
        </w:rPr>
        <w:t>如果程序中仅使用</w:t>
      </w:r>
      <w:r>
        <w:rPr>
          <w:rFonts w:hint="eastAsia"/>
        </w:rPr>
        <w:t>Archive-SDK</w:t>
      </w:r>
      <w:r>
        <w:rPr>
          <w:rFonts w:hint="eastAsia"/>
        </w:rPr>
        <w:t>或者仅使用</w:t>
      </w:r>
      <w:r>
        <w:rPr>
          <w:rFonts w:hint="eastAsia"/>
        </w:rPr>
        <w:t>EFS-SDK</w:t>
      </w:r>
      <w:r>
        <w:rPr>
          <w:rFonts w:hint="eastAsia"/>
        </w:rPr>
        <w:t>时不存在问题，但是共同使用时，出现崩溃或者莫名其妙的问题，可尝试将将动态库升级到</w:t>
      </w:r>
      <w:r>
        <w:rPr>
          <w:rFonts w:hint="eastAsia"/>
        </w:rPr>
        <w:t>7.2</w:t>
      </w:r>
      <w:r>
        <w:rPr>
          <w:rFonts w:hint="eastAsia"/>
        </w:rPr>
        <w:t>之后的版本（含</w:t>
      </w:r>
      <w:r>
        <w:rPr>
          <w:rFonts w:hint="eastAsia"/>
        </w:rPr>
        <w:t>7.2</w:t>
      </w:r>
      <w:r>
        <w:rPr>
          <w:rFonts w:hint="eastAsia"/>
        </w:rPr>
        <w:t>）。如果问题不存在了，那么可能是该</w:t>
      </w:r>
      <w:hyperlink w:anchor="_与C版本的EFS_SDK一起使用时发生崩溃或莫名其妙的问题" w:history="1">
        <w:r>
          <w:rPr>
            <w:rStyle w:val="a9"/>
            <w:rFonts w:hint="eastAsia"/>
          </w:rPr>
          <w:t>问题</w:t>
        </w:r>
      </w:hyperlink>
      <w:r>
        <w:rPr>
          <w:rFonts w:hint="eastAsia"/>
        </w:rPr>
        <w:t>。</w:t>
      </w:r>
    </w:p>
    <w:p w:rsidR="007E0034" w:rsidRDefault="00920904">
      <w:pPr>
        <w:pStyle w:val="1"/>
      </w:pPr>
      <w:r>
        <w:rPr>
          <w:rFonts w:hint="eastAsia"/>
        </w:rPr>
        <w:lastRenderedPageBreak/>
        <w:t>C SDK</w:t>
      </w:r>
    </w:p>
    <w:p w:rsidR="007E0034" w:rsidRDefault="00920904">
      <w:pPr>
        <w:pStyle w:val="2"/>
      </w:pPr>
      <w:r>
        <w:rPr>
          <w:rFonts w:hint="eastAsia"/>
        </w:rPr>
        <w:t>前言</w:t>
      </w:r>
    </w:p>
    <w:p w:rsidR="007E0034" w:rsidRDefault="00920904">
      <w:pPr>
        <w:pStyle w:val="3"/>
      </w:pPr>
      <w:r>
        <w:rPr>
          <w:rFonts w:hint="eastAsia"/>
        </w:rPr>
        <w:t>获取</w:t>
      </w:r>
    </w:p>
    <w:p w:rsidR="007E0034" w:rsidRDefault="00920904">
      <w:pPr>
        <w:ind w:firstLine="420"/>
      </w:pPr>
      <w:r>
        <w:rPr>
          <w:rFonts w:hint="eastAsia"/>
        </w:rPr>
        <w:t>联系项目对接人员获取对应版本的安装包，版本名规则如下：</w:t>
      </w:r>
    </w:p>
    <w:p w:rsidR="007E0034" w:rsidRDefault="00920904">
      <w:pPr>
        <w:ind w:left="420" w:firstLine="420"/>
      </w:pPr>
      <w:r>
        <w:t>DH_EFS_ARCHIVETOOL</w:t>
      </w:r>
      <w:proofErr w:type="gramStart"/>
      <w:r>
        <w:t>_</w:t>
      </w:r>
      <w:r>
        <w:rPr>
          <w:rFonts w:hint="eastAsia"/>
        </w:rPr>
        <w:t>[</w:t>
      </w:r>
      <w:proofErr w:type="gramEnd"/>
      <w:r>
        <w:rPr>
          <w:rFonts w:hint="eastAsia"/>
        </w:rPr>
        <w:t>Platform]</w:t>
      </w:r>
      <w:r>
        <w:t>_</w:t>
      </w:r>
      <w:r>
        <w:rPr>
          <w:rFonts w:hint="eastAsia"/>
        </w:rPr>
        <w:t>[bits]</w:t>
      </w:r>
      <w:r>
        <w:t>_PS_</w:t>
      </w:r>
      <w:r>
        <w:rPr>
          <w:rFonts w:hint="eastAsia"/>
        </w:rPr>
        <w:t>[Version]</w:t>
      </w:r>
      <w:r>
        <w:t>.tar.gz</w:t>
      </w:r>
    </w:p>
    <w:p w:rsidR="007E0034" w:rsidRDefault="00920904">
      <w:pPr>
        <w:ind w:firstLine="420"/>
      </w:pPr>
      <w:r>
        <w:rPr>
          <w:rFonts w:hint="eastAsia"/>
        </w:rPr>
        <w:t>实例如下：</w:t>
      </w:r>
    </w:p>
    <w:p w:rsidR="007E0034" w:rsidRDefault="0092090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Linux</w:t>
      </w:r>
    </w:p>
    <w:p w:rsidR="007E0034" w:rsidRDefault="00920904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位：</w:t>
      </w:r>
      <w:r>
        <w:t>DH_EFS_ARCHIVETOOL_32bit_PS_V1.072.0000004.0.R.180723.tar.gz</w:t>
      </w:r>
    </w:p>
    <w:p w:rsidR="007E0034" w:rsidRDefault="00920904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位：</w:t>
      </w:r>
      <w:r>
        <w:t>DH_EFS_ARCHIVETOOL_</w:t>
      </w:r>
      <w:r>
        <w:rPr>
          <w:rFonts w:hint="eastAsia"/>
        </w:rPr>
        <w:t>64</w:t>
      </w:r>
      <w:r>
        <w:t>bit_PS_V1.072.0000004.0.R.180723.tar.gz</w:t>
      </w:r>
    </w:p>
    <w:p w:rsidR="007E0034" w:rsidRDefault="00920904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Windows</w:t>
      </w:r>
    </w:p>
    <w:p w:rsidR="007E0034" w:rsidRDefault="00920904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位：</w:t>
      </w:r>
    </w:p>
    <w:p w:rsidR="007E0034" w:rsidRDefault="00920904">
      <w:pPr>
        <w:pStyle w:val="ab"/>
        <w:ind w:left="1260" w:firstLineChars="0" w:firstLine="0"/>
      </w:pPr>
      <w:r>
        <w:t>DH_EFS_ARCHIVETOOL_Windows_32bit_PS_V1.072.0000004.0.R.180723.tar.gz</w:t>
      </w:r>
    </w:p>
    <w:p w:rsidR="007E0034" w:rsidRDefault="00920904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位：</w:t>
      </w:r>
    </w:p>
    <w:p w:rsidR="007E0034" w:rsidRDefault="00920904">
      <w:pPr>
        <w:ind w:left="840" w:firstLine="420"/>
      </w:pPr>
      <w:r>
        <w:t>DH_EFS_ARCHIVETOOL_Windows_</w:t>
      </w:r>
      <w:r>
        <w:rPr>
          <w:rFonts w:hint="eastAsia"/>
        </w:rPr>
        <w:t>64</w:t>
      </w:r>
      <w:r>
        <w:t>bit_PS_V1.072.0000004.0.R.180723.tar.gz</w:t>
      </w:r>
    </w:p>
    <w:p w:rsidR="007E0034" w:rsidRDefault="007E0034">
      <w:pPr>
        <w:ind w:leftChars="200" w:left="420"/>
      </w:pPr>
    </w:p>
    <w:p w:rsidR="007E0034" w:rsidRDefault="00920904">
      <w:pPr>
        <w:ind w:leftChars="200" w:left="420"/>
      </w:pPr>
      <w:r>
        <w:rPr>
          <w:rFonts w:hint="eastAsia"/>
        </w:rPr>
        <w:t>上述实例中的</w:t>
      </w:r>
      <w:r>
        <w:rPr>
          <w:rFonts w:hint="eastAsia"/>
        </w:rPr>
        <w:t>[Version]</w:t>
      </w:r>
      <w:r>
        <w:rPr>
          <w:rFonts w:hint="eastAsia"/>
        </w:rPr>
        <w:t>的</w:t>
      </w:r>
      <w:r>
        <w:rPr>
          <w:rFonts w:hint="eastAsia"/>
        </w:rPr>
        <w:t>072</w:t>
      </w:r>
      <w:r>
        <w:rPr>
          <w:rFonts w:hint="eastAsia"/>
        </w:rPr>
        <w:t>，代表为</w:t>
      </w:r>
      <w:r>
        <w:rPr>
          <w:rFonts w:hint="eastAsia"/>
        </w:rPr>
        <w:t>7.2</w:t>
      </w:r>
      <w:r>
        <w:rPr>
          <w:rFonts w:hint="eastAsia"/>
        </w:rPr>
        <w:t>版本，可以此类推。</w:t>
      </w:r>
    </w:p>
    <w:p w:rsidR="007E0034" w:rsidRDefault="00920904">
      <w:pPr>
        <w:ind w:leftChars="200" w:left="420"/>
      </w:pPr>
      <w:r>
        <w:rPr>
          <w:rFonts w:hint="eastAsia"/>
        </w:rPr>
        <w:t>安装包内包含库以及头文件，头文件在</w:t>
      </w:r>
      <w:r>
        <w:t>archivetool_include.tar</w:t>
      </w:r>
      <w:r>
        <w:rPr>
          <w:rFonts w:hint="eastAsia"/>
        </w:rPr>
        <w:t>中的</w:t>
      </w:r>
      <w:r>
        <w:rPr>
          <w:rFonts w:hint="eastAsia"/>
        </w:rPr>
        <w:t>ArchiveTool.c</w:t>
      </w:r>
      <w:r>
        <w:rPr>
          <w:rFonts w:hint="eastAsia"/>
        </w:rPr>
        <w:t>目录。</w:t>
      </w:r>
    </w:p>
    <w:p w:rsidR="007E0034" w:rsidRDefault="00920904">
      <w:pPr>
        <w:pStyle w:val="3"/>
      </w:pPr>
      <w:r>
        <w:rPr>
          <w:rFonts w:hint="eastAsia"/>
        </w:rPr>
        <w:t>编译</w:t>
      </w:r>
    </w:p>
    <w:p w:rsidR="007E0034" w:rsidRDefault="00920904">
      <w:pPr>
        <w:spacing w:line="360" w:lineRule="auto"/>
      </w:pPr>
      <w:r>
        <w:rPr>
          <w:rFonts w:hint="eastAsia"/>
        </w:rPr>
        <w:t>需要包含的头文件：</w:t>
      </w:r>
      <w:r>
        <w:t>ArchiveAdapter.h</w:t>
      </w:r>
    </w:p>
    <w:p w:rsidR="007E0034" w:rsidRDefault="00920904">
      <w:pPr>
        <w:spacing w:line="360" w:lineRule="auto"/>
      </w:pPr>
      <w:r>
        <w:rPr>
          <w:rFonts w:hint="eastAsia"/>
        </w:rPr>
        <w:t>指定链接的库：</w:t>
      </w:r>
    </w:p>
    <w:p w:rsidR="007E0034" w:rsidRDefault="00920904">
      <w:pPr>
        <w:pStyle w:val="ab"/>
        <w:numPr>
          <w:ilvl w:val="0"/>
          <w:numId w:val="3"/>
        </w:numPr>
        <w:spacing w:line="360" w:lineRule="auto"/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平台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libEFSArchiveTool.so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</w:t>
      </w:r>
      <w:r>
        <w:t xml:space="preserve"> EFSAdapter</w:t>
      </w:r>
      <w:r>
        <w:rPr>
          <w:rFonts w:hint="eastAsia"/>
        </w:rPr>
        <w:t>.so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位：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libEFSArchiveTool64.so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</w:t>
      </w:r>
      <w:r>
        <w:t>EFSAdapter</w:t>
      </w:r>
      <w:r>
        <w:rPr>
          <w:rFonts w:hint="eastAsia"/>
        </w:rPr>
        <w:t>64.so</w:t>
      </w:r>
    </w:p>
    <w:p w:rsidR="007E0034" w:rsidRDefault="00920904">
      <w:pPr>
        <w:pStyle w:val="ab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windows</w:t>
      </w:r>
      <w:r>
        <w:rPr>
          <w:rFonts w:hint="eastAsia"/>
        </w:rPr>
        <w:t>平台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EFSArchiveTool.lib</w:t>
      </w:r>
      <w:r>
        <w:rPr>
          <w:rFonts w:hint="eastAsia"/>
        </w:rPr>
        <w:t>（</w:t>
      </w:r>
      <w:r>
        <w:rPr>
          <w:rFonts w:hint="eastAsia"/>
        </w:rPr>
        <w:t>EFSArchiveTool.dll</w:t>
      </w:r>
      <w:r>
        <w:rPr>
          <w:rFonts w:hint="eastAsia"/>
        </w:rPr>
        <w:t>的导入库文件）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EFSAdapter.lib</w:t>
      </w:r>
      <w:r>
        <w:rPr>
          <w:rFonts w:hint="eastAsia"/>
        </w:rPr>
        <w:t>（</w:t>
      </w:r>
      <w:r>
        <w:rPr>
          <w:rFonts w:hint="eastAsia"/>
        </w:rPr>
        <w:t>EFSAdapter.dll</w:t>
      </w:r>
      <w:r>
        <w:rPr>
          <w:rFonts w:hint="eastAsia"/>
        </w:rPr>
        <w:t>的导入库文件）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EFSArchiveTool64.lib</w:t>
      </w:r>
      <w:r>
        <w:rPr>
          <w:rFonts w:hint="eastAsia"/>
        </w:rPr>
        <w:t>（</w:t>
      </w:r>
      <w:r>
        <w:rPr>
          <w:rFonts w:hint="eastAsia"/>
        </w:rPr>
        <w:t>EFSArchiveTool64.dll</w:t>
      </w:r>
      <w:r>
        <w:rPr>
          <w:rFonts w:hint="eastAsia"/>
        </w:rPr>
        <w:t>的导入库文件）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EFSAdapter64.lib</w:t>
      </w:r>
      <w:r>
        <w:rPr>
          <w:rFonts w:hint="eastAsia"/>
        </w:rPr>
        <w:t>（</w:t>
      </w:r>
      <w:r>
        <w:rPr>
          <w:rFonts w:hint="eastAsia"/>
        </w:rPr>
        <w:t>EFSAdapter64.dll</w:t>
      </w:r>
      <w:r>
        <w:rPr>
          <w:rFonts w:hint="eastAsia"/>
        </w:rPr>
        <w:t>的导入库文件）</w:t>
      </w:r>
    </w:p>
    <w:p w:rsidR="007E0034" w:rsidRDefault="00920904">
      <w:pPr>
        <w:rPr>
          <w:rStyle w:val="a9"/>
        </w:rPr>
      </w:pPr>
      <w:r>
        <w:rPr>
          <w:rFonts w:hint="eastAsia"/>
        </w:rPr>
        <w:lastRenderedPageBreak/>
        <w:t>具体编译过程可参考</w:t>
      </w:r>
      <w:hyperlink w:anchor="_Demo_1" w:history="1">
        <w:r>
          <w:rPr>
            <w:rStyle w:val="a9"/>
            <w:rFonts w:hint="eastAsia"/>
          </w:rPr>
          <w:t>Demo</w:t>
        </w:r>
      </w:hyperlink>
    </w:p>
    <w:p w:rsidR="007E0034" w:rsidRDefault="00920904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ab/>
      </w:r>
    </w:p>
    <w:p w:rsidR="007E0034" w:rsidRDefault="00920904">
      <w:r>
        <w:rPr>
          <w:rFonts w:hint="eastAsia"/>
        </w:rPr>
        <w:t>动态库必须安装在动态库加载目录中，否则可能在运行时出现无法找到库的错误。</w:t>
      </w:r>
    </w:p>
    <w:p w:rsidR="007E0034" w:rsidRDefault="00920904">
      <w:r>
        <w:rPr>
          <w:rFonts w:hint="eastAsia"/>
        </w:rPr>
        <w:t>动态库加载目录如下：</w:t>
      </w:r>
    </w:p>
    <w:p w:rsidR="007E0034" w:rsidRDefault="0092090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平台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系统默认目录，比如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/lib, /usr/lib</w:t>
      </w:r>
      <w:r>
        <w:rPr>
          <w:rFonts w:hint="eastAsia"/>
        </w:rPr>
        <w:t>；</w:t>
      </w:r>
      <w:r>
        <w:rPr>
          <w:rFonts w:hint="eastAsia"/>
        </w:rPr>
        <w:t>64</w:t>
      </w:r>
      <w:r>
        <w:rPr>
          <w:rFonts w:hint="eastAsia"/>
        </w:rPr>
        <w:t>位的</w:t>
      </w:r>
      <w:r>
        <w:rPr>
          <w:rFonts w:hint="eastAsia"/>
        </w:rPr>
        <w:t>/lib64,/usr/lib64</w:t>
      </w:r>
      <w:r>
        <w:rPr>
          <w:rFonts w:hint="eastAsia"/>
        </w:rPr>
        <w:t>等目录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LD_LIBRARY_PATH</w:t>
      </w:r>
      <w:r>
        <w:rPr>
          <w:rFonts w:hint="eastAsia"/>
        </w:rPr>
        <w:t>环境变量指定的目录（推荐）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ldconfig</w:t>
      </w:r>
      <w:r>
        <w:rPr>
          <w:rFonts w:hint="eastAsia"/>
        </w:rPr>
        <w:t>配置文件中指定的目录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在编译时通过</w:t>
      </w:r>
      <w:r>
        <w:rPr>
          <w:rFonts w:hint="eastAsia"/>
        </w:rPr>
        <w:t>`-Wl,-rpath`</w:t>
      </w:r>
      <w:r>
        <w:rPr>
          <w:rFonts w:hint="eastAsia"/>
        </w:rPr>
        <w:t>指定的目录</w:t>
      </w:r>
    </w:p>
    <w:p w:rsidR="007E0034" w:rsidRDefault="0092090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平台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应用程序所在目录（推荐）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启动程序的目录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Windows SYSTEM</w:t>
      </w:r>
      <w:r>
        <w:rPr>
          <w:rFonts w:hint="eastAsia"/>
        </w:rPr>
        <w:t>目录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目录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PATH</w:t>
      </w:r>
      <w:r>
        <w:rPr>
          <w:rFonts w:hint="eastAsia"/>
        </w:rPr>
        <w:t>环境变量指定的路径</w:t>
      </w:r>
    </w:p>
    <w:p w:rsidR="007E0034" w:rsidRDefault="00920904">
      <w:r>
        <w:rPr>
          <w:rFonts w:hint="eastAsia"/>
        </w:rPr>
        <w:t>必须安装的动态库：</w:t>
      </w:r>
    </w:p>
    <w:p w:rsidR="007E0034" w:rsidRDefault="0092090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Linux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libEFSArchiveTool.so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libEFSAdapter.so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 xml:space="preserve">libEFSClient.so 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libEFSClientCore.so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包，</w:t>
      </w:r>
      <w:r>
        <w:rPr>
          <w:rFonts w:hint="eastAsia"/>
        </w:rPr>
        <w:t>5.0</w:t>
      </w:r>
      <w:r>
        <w:rPr>
          <w:rFonts w:hint="eastAsia"/>
        </w:rPr>
        <w:t>版本后的</w:t>
      </w:r>
      <w:r>
        <w:rPr>
          <w:rFonts w:hint="eastAsia"/>
        </w:rPr>
        <w:t>EFS-SDK</w:t>
      </w:r>
      <w:r>
        <w:rPr>
          <w:rFonts w:hint="eastAsia"/>
        </w:rPr>
        <w:t>才有）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libEFSArchiveTool64.so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libEFSAdapter64.so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 xml:space="preserve">libEFSClient64.so 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libEFSClientCore64.so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包，</w:t>
      </w:r>
      <w:r>
        <w:rPr>
          <w:rFonts w:hint="eastAsia"/>
        </w:rPr>
        <w:t>5.0</w:t>
      </w:r>
      <w:r>
        <w:rPr>
          <w:rFonts w:hint="eastAsia"/>
        </w:rPr>
        <w:t>版本后的</w:t>
      </w:r>
      <w:r>
        <w:rPr>
          <w:rFonts w:hint="eastAsia"/>
        </w:rPr>
        <w:t>EFS-SDK</w:t>
      </w:r>
      <w:r>
        <w:rPr>
          <w:rFonts w:hint="eastAsia"/>
        </w:rPr>
        <w:t>才有）</w:t>
      </w:r>
    </w:p>
    <w:p w:rsidR="007E0034" w:rsidRDefault="00920904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Windows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32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EFSArchiveTool.dll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EFSAdapter.dll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EFSClient.dll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EFSClientCore.dll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包，</w:t>
      </w:r>
      <w:r>
        <w:rPr>
          <w:rFonts w:hint="eastAsia"/>
        </w:rPr>
        <w:t>5.0</w:t>
      </w:r>
      <w:r>
        <w:rPr>
          <w:rFonts w:hint="eastAsia"/>
        </w:rPr>
        <w:t>版本后的</w:t>
      </w:r>
      <w:r>
        <w:rPr>
          <w:rFonts w:hint="eastAsia"/>
        </w:rPr>
        <w:t>EFS-SDK</w:t>
      </w:r>
      <w:r>
        <w:rPr>
          <w:rFonts w:hint="eastAsia"/>
        </w:rPr>
        <w:t>才有）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EFSHelper.dll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64</w:t>
      </w:r>
      <w:r>
        <w:rPr>
          <w:rFonts w:hint="eastAsia"/>
        </w:rPr>
        <w:t>位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EFSArchiveTool64.dll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EFSAdapter64.dll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EFSClient.dll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EFSClientCore.dll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包，</w:t>
      </w:r>
      <w:r>
        <w:rPr>
          <w:rFonts w:hint="eastAsia"/>
        </w:rPr>
        <w:t>5.0</w:t>
      </w:r>
      <w:r>
        <w:rPr>
          <w:rFonts w:hint="eastAsia"/>
        </w:rPr>
        <w:t>版本后的</w:t>
      </w:r>
      <w:r>
        <w:rPr>
          <w:rFonts w:hint="eastAsia"/>
        </w:rPr>
        <w:t>EFS-SDK</w:t>
      </w:r>
      <w:r>
        <w:rPr>
          <w:rFonts w:hint="eastAsia"/>
        </w:rPr>
        <w:t>才有）</w:t>
      </w:r>
    </w:p>
    <w:p w:rsidR="007E0034" w:rsidRDefault="00920904">
      <w:pPr>
        <w:pStyle w:val="ab"/>
        <w:numPr>
          <w:ilvl w:val="2"/>
          <w:numId w:val="3"/>
        </w:numPr>
        <w:ind w:firstLineChars="0"/>
      </w:pPr>
      <w:r>
        <w:rPr>
          <w:rFonts w:hint="eastAsia"/>
        </w:rPr>
        <w:t>EFSHelper64.dll</w:t>
      </w:r>
      <w:r>
        <w:rPr>
          <w:rFonts w:hint="eastAsia"/>
        </w:rPr>
        <w:t>（取自</w:t>
      </w:r>
      <w:r>
        <w:rPr>
          <w:rFonts w:hint="eastAsia"/>
        </w:rPr>
        <w:t>EFS-SDK</w:t>
      </w:r>
      <w:r>
        <w:rPr>
          <w:rFonts w:hint="eastAsia"/>
        </w:rPr>
        <w:t>包）</w:t>
      </w:r>
    </w:p>
    <w:p w:rsidR="007E0034" w:rsidRDefault="00920904">
      <w:pPr>
        <w:pStyle w:val="3"/>
      </w:pPr>
      <w:r>
        <w:rPr>
          <w:rFonts w:hint="eastAsia"/>
        </w:rPr>
        <w:lastRenderedPageBreak/>
        <w:t>升级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获取新版本的安装包，取出其中的</w:t>
      </w:r>
      <w:proofErr w:type="gramStart"/>
      <w:r>
        <w:rPr>
          <w:rFonts w:hint="eastAsia"/>
        </w:rPr>
        <w:t>库直接</w:t>
      </w:r>
      <w:proofErr w:type="gramEnd"/>
      <w:r>
        <w:rPr>
          <w:rFonts w:hint="eastAsia"/>
        </w:rPr>
        <w:t>替换即可。</w:t>
      </w:r>
    </w:p>
    <w:p w:rsidR="007E0034" w:rsidRDefault="00920904">
      <w:pPr>
        <w:ind w:firstLine="420"/>
      </w:pPr>
      <w:r>
        <w:rPr>
          <w:rFonts w:hint="eastAsia"/>
        </w:rPr>
        <w:t>因为</w:t>
      </w:r>
      <w:r>
        <w:rPr>
          <w:rFonts w:hint="eastAsia"/>
        </w:rPr>
        <w:t>ArchiveTool</w:t>
      </w:r>
      <w:r>
        <w:rPr>
          <w:rFonts w:hint="eastAsia"/>
        </w:rPr>
        <w:t>可使用任意版本的</w:t>
      </w:r>
      <w:r>
        <w:rPr>
          <w:rFonts w:hint="eastAsia"/>
        </w:rPr>
        <w:t>SDK</w:t>
      </w:r>
      <w:r>
        <w:rPr>
          <w:rFonts w:hint="eastAsia"/>
        </w:rPr>
        <w:t>，所以可以在不升级</w:t>
      </w:r>
      <w:r>
        <w:rPr>
          <w:rFonts w:hint="eastAsia"/>
        </w:rPr>
        <w:t>EFS SDK</w:t>
      </w:r>
      <w:r>
        <w:rPr>
          <w:rFonts w:hint="eastAsia"/>
        </w:rPr>
        <w:t>和云存储的情况，使用最新版本的</w:t>
      </w:r>
      <w:r>
        <w:rPr>
          <w:rFonts w:hint="eastAsia"/>
        </w:rPr>
        <w:t>ArchiveTool</w:t>
      </w:r>
      <w:r>
        <w:rPr>
          <w:rFonts w:hint="eastAsia"/>
        </w:rPr>
        <w:t>。</w:t>
      </w:r>
    </w:p>
    <w:p w:rsidR="007E0034" w:rsidRDefault="00920904">
      <w:pPr>
        <w:ind w:firstLine="420"/>
      </w:pPr>
      <w:r>
        <w:rPr>
          <w:rFonts w:hint="eastAsia"/>
        </w:rPr>
        <w:t>EFS SDK</w:t>
      </w:r>
      <w:r>
        <w:rPr>
          <w:rFonts w:hint="eastAsia"/>
        </w:rPr>
        <w:t>的</w:t>
      </w:r>
      <w:proofErr w:type="gramStart"/>
      <w:r>
        <w:rPr>
          <w:rFonts w:hint="eastAsia"/>
        </w:rPr>
        <w:t>升级请</w:t>
      </w:r>
      <w:proofErr w:type="gramEnd"/>
      <w:r>
        <w:rPr>
          <w:rFonts w:hint="eastAsia"/>
        </w:rPr>
        <w:t>阅读《</w:t>
      </w:r>
      <w:r>
        <w:t>EFS-SDK_UserDocs.docx</w:t>
      </w:r>
      <w:r>
        <w:rPr>
          <w:rFonts w:hint="eastAsia"/>
        </w:rPr>
        <w:t>》。</w:t>
      </w:r>
    </w:p>
    <w:p w:rsidR="007E0034" w:rsidRDefault="00920904">
      <w:pPr>
        <w:pStyle w:val="3"/>
      </w:pPr>
      <w:r>
        <w:rPr>
          <w:rFonts w:hint="eastAsia"/>
        </w:rPr>
        <w:t>兼容性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目前对外接口不存在兼容问题。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内部读写功能均向前兼容。</w:t>
      </w:r>
    </w:p>
    <w:p w:rsidR="007E0034" w:rsidRDefault="007E0034"/>
    <w:p w:rsidR="007E0034" w:rsidRDefault="00920904">
      <w:pPr>
        <w:pStyle w:val="2"/>
      </w:pPr>
      <w:r>
        <w:rPr>
          <w:rFonts w:hint="eastAsia"/>
        </w:rPr>
        <w:t>使用介绍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以下介绍时，不涉及</w:t>
      </w:r>
      <w:r>
        <w:rPr>
          <w:rFonts w:hint="eastAsia"/>
        </w:rPr>
        <w:t>EFS SDK</w:t>
      </w:r>
      <w:r>
        <w:rPr>
          <w:rFonts w:hint="eastAsia"/>
        </w:rPr>
        <w:t>。请参考</w:t>
      </w:r>
      <w:r>
        <w:rPr>
          <w:rFonts w:hint="eastAsia"/>
        </w:rPr>
        <w:t>Demo</w:t>
      </w:r>
      <w:r>
        <w:rPr>
          <w:rFonts w:hint="eastAsia"/>
        </w:rPr>
        <w:t>，了解结合</w:t>
      </w:r>
      <w:r>
        <w:rPr>
          <w:rFonts w:hint="eastAsia"/>
        </w:rPr>
        <w:t>EFS SDK</w:t>
      </w:r>
      <w:r>
        <w:rPr>
          <w:rFonts w:hint="eastAsia"/>
        </w:rPr>
        <w:t>的使用。</w:t>
      </w:r>
    </w:p>
    <w:p w:rsidR="007E0034" w:rsidRDefault="00920904">
      <w:pPr>
        <w:ind w:firstLine="420"/>
      </w:pPr>
      <w:r>
        <w:rPr>
          <w:rFonts w:hint="eastAsia"/>
          <w:color w:val="FF0000"/>
        </w:rPr>
        <w:t>请注意：</w:t>
      </w:r>
      <w:r>
        <w:rPr>
          <w:rFonts w:hint="eastAsia"/>
        </w:rPr>
        <w:t>在小文件打包中重复实现了</w:t>
      </w:r>
      <w:r>
        <w:rPr>
          <w:rFonts w:hint="eastAsia"/>
        </w:rPr>
        <w:t>EFS SDK</w:t>
      </w:r>
      <w:r>
        <w:rPr>
          <w:rFonts w:hint="eastAsia"/>
        </w:rPr>
        <w:t>的部分功能，如创建</w:t>
      </w:r>
      <w:r>
        <w:rPr>
          <w:rFonts w:hint="eastAsia"/>
        </w:rPr>
        <w:t>bucket</w:t>
      </w:r>
      <w:r w:rsidR="001653D8">
        <w:rPr>
          <w:rFonts w:hint="eastAsia"/>
        </w:rPr>
        <w:t>、设置日志路径和设置日志级别</w:t>
      </w:r>
      <w:r>
        <w:rPr>
          <w:rFonts w:hint="eastAsia"/>
        </w:rPr>
        <w:t>等，请忽略这些接口，</w:t>
      </w:r>
      <w:r w:rsidR="00CD5212" w:rsidRPr="00CD5212">
        <w:rPr>
          <w:rFonts w:hint="eastAsia"/>
          <w:color w:val="FF0000"/>
        </w:rPr>
        <w:t>以下文档没有介绍的接口请</w:t>
      </w:r>
      <w:r w:rsidRPr="00CD5212">
        <w:rPr>
          <w:rFonts w:hint="eastAsia"/>
          <w:color w:val="FF0000"/>
        </w:rPr>
        <w:t>选择使用</w:t>
      </w:r>
      <w:r w:rsidRPr="00CD5212">
        <w:rPr>
          <w:rFonts w:hint="eastAsia"/>
          <w:color w:val="FF0000"/>
        </w:rPr>
        <w:t>EFS SDK</w:t>
      </w:r>
      <w:r w:rsidRPr="00CD5212">
        <w:rPr>
          <w:rFonts w:hint="eastAsia"/>
          <w:color w:val="FF0000"/>
        </w:rPr>
        <w:t>中对应的接口</w:t>
      </w:r>
      <w:r>
        <w:rPr>
          <w:rFonts w:hint="eastAsia"/>
        </w:rPr>
        <w:t>。小文件打包功能本身仅需使用以下介绍的接口</w:t>
      </w:r>
      <w:r w:rsidR="00CF1A5B" w:rsidRPr="00CF1A5B">
        <w:rPr>
          <w:rFonts w:hint="eastAsia"/>
          <w:color w:val="FF0000"/>
        </w:rPr>
        <w:t>（如果头文件中的接口下面没有介绍的，可以直接忽略，属于废弃接口）</w:t>
      </w:r>
      <w:r>
        <w:rPr>
          <w:rFonts w:hint="eastAsia"/>
        </w:rPr>
        <w:t>。</w:t>
      </w:r>
    </w:p>
    <w:p w:rsidR="007E0034" w:rsidRDefault="007E0034">
      <w:pPr>
        <w:ind w:firstLine="420"/>
      </w:pPr>
    </w:p>
    <w:p w:rsidR="007E0034" w:rsidRDefault="00920904">
      <w:pPr>
        <w:pStyle w:val="3"/>
      </w:pPr>
      <w:r>
        <w:rPr>
          <w:rFonts w:hint="eastAsia"/>
        </w:rPr>
        <w:t>全局管理</w:t>
      </w:r>
    </w:p>
    <w:p w:rsidR="007E0034" w:rsidRDefault="00920904">
      <w:pPr>
        <w:pStyle w:val="4"/>
      </w:pPr>
      <w:r>
        <w:rPr>
          <w:rFonts w:hint="eastAsia"/>
        </w:rPr>
        <w:t>初始化</w:t>
      </w:r>
    </w:p>
    <w:p w:rsidR="007E0034" w:rsidRDefault="00920904" w:rsidP="00AC4296">
      <w:pPr>
        <w:pStyle w:val="ab"/>
        <w:numPr>
          <w:ilvl w:val="3"/>
          <w:numId w:val="7"/>
        </w:numPr>
        <w:ind w:firstLineChars="0"/>
        <w:rPr>
          <w:rFonts w:hint="eastAsia"/>
        </w:rPr>
      </w:pPr>
      <w:r>
        <w:rPr>
          <w:rFonts w:hint="eastAsia"/>
        </w:rPr>
        <w:t>无需调用接口进行初始化</w:t>
      </w:r>
      <w:r w:rsidR="000962F5">
        <w:rPr>
          <w:rFonts w:hint="eastAsia"/>
        </w:rPr>
        <w:t>（</w:t>
      </w:r>
      <w:r w:rsidR="000962F5" w:rsidRPr="00AC4296">
        <w:rPr>
          <w:rFonts w:hint="eastAsia"/>
          <w:color w:val="FF0000"/>
        </w:rPr>
        <w:t>推荐</w:t>
      </w:r>
      <w:r w:rsidR="000962F5">
        <w:rPr>
          <w:rFonts w:hint="eastAsia"/>
        </w:rPr>
        <w:t>）</w:t>
      </w:r>
      <w:r>
        <w:rPr>
          <w:rFonts w:hint="eastAsia"/>
        </w:rPr>
        <w:t>。</w:t>
      </w:r>
    </w:p>
    <w:p w:rsidR="00AC4296" w:rsidRDefault="00AC4296" w:rsidP="00AC4296">
      <w:pPr>
        <w:pStyle w:val="ab"/>
        <w:numPr>
          <w:ilvl w:val="3"/>
          <w:numId w:val="7"/>
        </w:numPr>
        <w:ind w:firstLineChars="0"/>
      </w:pPr>
      <w:r>
        <w:rPr>
          <w:rFonts w:hint="eastAsia"/>
        </w:rPr>
        <w:t>某些较老的版本会使用</w:t>
      </w:r>
      <w:r w:rsidRPr="00AC4296">
        <w:t>efsCreate</w:t>
      </w:r>
      <w:r>
        <w:rPr>
          <w:rFonts w:hint="eastAsia"/>
        </w:rPr>
        <w:t>接口进行初始化，</w:t>
      </w:r>
      <w:r w:rsidR="00245C5A" w:rsidRPr="00CB5438">
        <w:rPr>
          <w:rFonts w:hint="eastAsia"/>
          <w:color w:val="FF0000"/>
        </w:rPr>
        <w:t>7.2</w:t>
      </w:r>
      <w:r w:rsidR="00AB3049" w:rsidRPr="00CB5438">
        <w:rPr>
          <w:rFonts w:hint="eastAsia"/>
          <w:color w:val="FF0000"/>
        </w:rPr>
        <w:t>以后的</w:t>
      </w:r>
      <w:r w:rsidR="00245C5A" w:rsidRPr="00CB5438">
        <w:rPr>
          <w:rFonts w:hint="eastAsia"/>
          <w:color w:val="FF0000"/>
        </w:rPr>
        <w:t>版本不推荐使用，老版本的会做兼容</w:t>
      </w:r>
      <w:r w:rsidR="00245C5A">
        <w:rPr>
          <w:rFonts w:hint="eastAsia"/>
        </w:rPr>
        <w:t>。</w:t>
      </w:r>
    </w:p>
    <w:p w:rsidR="007E0034" w:rsidRDefault="00920904">
      <w:pPr>
        <w:pStyle w:val="4"/>
      </w:pPr>
      <w:r>
        <w:rPr>
          <w:rFonts w:hint="eastAsia"/>
        </w:rPr>
        <w:t>释放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接口原型</w:t>
      </w:r>
    </w:p>
    <w:p w:rsidR="007E0034" w:rsidRDefault="00920904">
      <w:pPr>
        <w:ind w:left="420" w:firstLine="420"/>
        <w:rPr>
          <w:kern w:val="0"/>
        </w:rPr>
      </w:pPr>
      <w:proofErr w:type="gramStart"/>
      <w:r>
        <w:rPr>
          <w:kern w:val="0"/>
        </w:rPr>
        <w:t>void</w:t>
      </w:r>
      <w:proofErr w:type="gramEnd"/>
      <w:r>
        <w:rPr>
          <w:kern w:val="0"/>
        </w:rPr>
        <w:t xml:space="preserve"> archiveManagerRelease()</w:t>
      </w:r>
      <w:r>
        <w:rPr>
          <w:rFonts w:hint="eastAsia"/>
          <w:kern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  <w:kern w:val="0"/>
        </w:rPr>
      </w:pPr>
      <w:r>
        <w:rPr>
          <w:rFonts w:hint="eastAsia"/>
          <w:b/>
          <w:kern w:val="0"/>
        </w:rPr>
        <w:t>功能描述</w:t>
      </w:r>
    </w:p>
    <w:p w:rsidR="007E0034" w:rsidRDefault="00920904">
      <w:pPr>
        <w:ind w:left="420" w:firstLine="420"/>
      </w:pPr>
      <w:r>
        <w:rPr>
          <w:rFonts w:hint="eastAsia"/>
        </w:rPr>
        <w:t>释放小文件打包使用的所有资源。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7E0034">
            <w:pPr>
              <w:pStyle w:val="ab"/>
              <w:ind w:firstLineChars="0" w:firstLine="0"/>
              <w:rPr>
                <w:sz w:val="24"/>
                <w:szCs w:val="24"/>
              </w:rPr>
            </w:pPr>
          </w:p>
        </w:tc>
        <w:tc>
          <w:tcPr>
            <w:tcW w:w="6287" w:type="dxa"/>
          </w:tcPr>
          <w:p w:rsidR="007E0034" w:rsidRDefault="007E0034"/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spacing w:line="360" w:lineRule="auto"/>
        <w:ind w:left="420" w:firstLine="420"/>
        <w:rPr>
          <w:bCs/>
        </w:rPr>
      </w:pPr>
      <w:r>
        <w:rPr>
          <w:rFonts w:hint="eastAsia"/>
          <w:bCs/>
        </w:rPr>
        <w:t>无返回值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7E0034">
            <w:pPr>
              <w:rPr>
                <w:sz w:val="18"/>
                <w:szCs w:val="18"/>
              </w:rPr>
            </w:pP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/>
          <w:bCs/>
        </w:rPr>
        <w:t>提示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一旦使用过小文件打包的任意功能，则必须调用该函数销毁后台资源。</w:t>
      </w:r>
    </w:p>
    <w:p w:rsidR="007E0034" w:rsidRDefault="00920904">
      <w:pPr>
        <w:pStyle w:val="3"/>
      </w:pPr>
      <w:r>
        <w:rPr>
          <w:rFonts w:hint="eastAsia"/>
        </w:rPr>
        <w:t>上传文件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上传文件需要使用</w:t>
      </w:r>
      <w:r>
        <w:t>ArchiveWriterHandle</w:t>
      </w:r>
      <w:r>
        <w:rPr>
          <w:rFonts w:hint="eastAsia"/>
          <w:kern w:val="0"/>
        </w:rPr>
        <w:t>。一个</w:t>
      </w:r>
      <w:r>
        <w:t>ArchiveWriterHandle</w:t>
      </w:r>
      <w:r>
        <w:rPr>
          <w:rFonts w:hint="eastAsia"/>
        </w:rPr>
        <w:t>不可多线程同时使用。</w:t>
      </w:r>
    </w:p>
    <w:p w:rsidR="007E0034" w:rsidRDefault="00920904">
      <w:pPr>
        <w:pStyle w:val="4"/>
      </w:pPr>
      <w:r>
        <w:rPr>
          <w:rFonts w:hint="eastAsia"/>
        </w:rPr>
        <w:t>创建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kern w:val="0"/>
        </w:rPr>
      </w:pPr>
      <w:r>
        <w:rPr>
          <w:kern w:val="0"/>
        </w:rPr>
        <w:t xml:space="preserve">ArchiveWriterHandle </w:t>
      </w:r>
      <w:proofErr w:type="gramStart"/>
      <w:r>
        <w:rPr>
          <w:kern w:val="0"/>
        </w:rPr>
        <w:t>createArchiveWriter(</w:t>
      </w:r>
      <w:proofErr w:type="gramEnd"/>
      <w:r>
        <w:rPr>
          <w:kern w:val="0"/>
        </w:rPr>
        <w:t xml:space="preserve"> EFSHandle handle, </w:t>
      </w:r>
    </w:p>
    <w:p w:rsidR="007E0034" w:rsidRDefault="00920904">
      <w:pPr>
        <w:pStyle w:val="ab"/>
        <w:spacing w:line="360" w:lineRule="auto"/>
        <w:ind w:left="4200" w:firstLineChars="0"/>
        <w:rPr>
          <w:rStyle w:val="a7"/>
        </w:rPr>
      </w:pPr>
      <w:proofErr w:type="gramStart"/>
      <w:r>
        <w:rPr>
          <w:kern w:val="0"/>
        </w:rPr>
        <w:t>const</w:t>
      </w:r>
      <w:proofErr w:type="gramEnd"/>
      <w:r>
        <w:rPr>
          <w:kern w:val="0"/>
        </w:rPr>
        <w:t xml:space="preserve"> char *regionname 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创建小文件打包对象。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handle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必须是有效的</w:t>
            </w:r>
            <w:r>
              <w:rPr>
                <w:rFonts w:hint="eastAsia"/>
              </w:rPr>
              <w:t>EFSHandle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</w:pPr>
            <w:r>
              <w:rPr>
                <w:kern w:val="0"/>
              </w:rPr>
              <w:t>regionname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域名。不建议使用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spacing w:line="360" w:lineRule="auto"/>
        <w:ind w:left="840" w:firstLineChars="0" w:firstLine="0"/>
        <w:rPr>
          <w:rStyle w:val="a7"/>
        </w:rPr>
      </w:pPr>
      <w:r>
        <w:rPr>
          <w:rStyle w:val="a7"/>
          <w:rFonts w:hint="eastAsia"/>
          <w:b w:val="0"/>
        </w:rPr>
        <w:t>需要使用</w:t>
      </w:r>
      <w:r>
        <w:rPr>
          <w:rStyle w:val="a7"/>
          <w:b w:val="0"/>
        </w:rPr>
        <w:t>isArchiveWriterHandleValid</w:t>
      </w:r>
      <w:r>
        <w:rPr>
          <w:rStyle w:val="a7"/>
          <w:rFonts w:hint="eastAsia"/>
          <w:b w:val="0"/>
        </w:rPr>
        <w:t>()</w:t>
      </w:r>
      <w:r>
        <w:rPr>
          <w:rStyle w:val="a7"/>
          <w:rFonts w:hint="eastAsia"/>
          <w:b w:val="0"/>
        </w:rPr>
        <w:t>检查返回的句柄是否有效。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writer = createArchiveWriter( efs, NULL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EFS_TRUE != isArchiveWriterHandleValid( writer )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printf( "create writer failed.\n"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break;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传入的</w:t>
      </w:r>
      <w:r>
        <w:rPr>
          <w:rFonts w:hint="eastAsia"/>
        </w:rPr>
        <w:t>EFSHandle</w:t>
      </w:r>
      <w:r>
        <w:rPr>
          <w:rFonts w:hint="eastAsia"/>
        </w:rPr>
        <w:t>必须是有效的。</w:t>
      </w:r>
      <w:r>
        <w:rPr>
          <w:rFonts w:hint="eastAsia"/>
        </w:rPr>
        <w:t>EFSHandle</w:t>
      </w:r>
      <w:r>
        <w:rPr>
          <w:rFonts w:hint="eastAsia"/>
        </w:rPr>
        <w:t>的获取可参考《</w:t>
      </w:r>
      <w:r>
        <w:t>EFS-SDK_UserDocs.docx</w:t>
      </w:r>
      <w:r>
        <w:rPr>
          <w:rFonts w:hint="eastAsia"/>
        </w:rPr>
        <w:t>》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  <w:color w:val="FF0000"/>
          <w:kern w:val="0"/>
        </w:rPr>
        <w:t>不建议使用</w:t>
      </w:r>
      <w:r>
        <w:rPr>
          <w:kern w:val="0"/>
        </w:rPr>
        <w:t>regionname</w:t>
      </w:r>
      <w:r>
        <w:rPr>
          <w:rFonts w:hint="eastAsia"/>
          <w:kern w:val="0"/>
        </w:rPr>
        <w:t>。如果设置了，那么在返回的小文件名中会携带该</w:t>
      </w:r>
      <w:r>
        <w:rPr>
          <w:rFonts w:hint="eastAsia"/>
          <w:kern w:val="0"/>
        </w:rPr>
        <w:t>regioname</w:t>
      </w:r>
      <w:r>
        <w:rPr>
          <w:rFonts w:hint="eastAsia"/>
          <w:kern w:val="0"/>
        </w:rPr>
        <w:t>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  <w:kern w:val="0"/>
        </w:rPr>
        <w:lastRenderedPageBreak/>
        <w:t>一旦返回的</w:t>
      </w:r>
      <w:r>
        <w:rPr>
          <w:kern w:val="0"/>
        </w:rPr>
        <w:t>ArchiveWriterHandle</w:t>
      </w:r>
      <w:r>
        <w:rPr>
          <w:rFonts w:hint="eastAsia"/>
          <w:kern w:val="0"/>
        </w:rPr>
        <w:t>有效，那么当不使用时，必须调用</w:t>
      </w:r>
      <w:r>
        <w:rPr>
          <w:kern w:val="0"/>
        </w:rPr>
        <w:t>archiveReleaseWriter()</w:t>
      </w:r>
      <w:r>
        <w:rPr>
          <w:rFonts w:hint="eastAsia"/>
          <w:kern w:val="0"/>
        </w:rPr>
        <w:t>进行释放，否则会造成资源泄露。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kern w:val="0"/>
        </w:rPr>
      </w:pPr>
      <w:r>
        <w:rPr>
          <w:rFonts w:hint="eastAsia"/>
          <w:kern w:val="0"/>
        </w:rPr>
        <w:t>尽可能重复使用一个</w:t>
      </w:r>
      <w:r>
        <w:rPr>
          <w:kern w:val="0"/>
        </w:rPr>
        <w:t>ArchiveWriterHandle</w:t>
      </w:r>
      <w:r>
        <w:rPr>
          <w:rFonts w:hint="eastAsia"/>
          <w:kern w:val="0"/>
        </w:rPr>
        <w:t>，避免反复创建和销毁</w:t>
      </w:r>
      <w:r>
        <w:rPr>
          <w:kern w:val="0"/>
        </w:rPr>
        <w:t>ArchiveWriterHandle</w:t>
      </w:r>
      <w:r>
        <w:rPr>
          <w:rFonts w:hint="eastAsia"/>
          <w:kern w:val="0"/>
        </w:rPr>
        <w:t>。</w:t>
      </w:r>
      <w:r>
        <w:rPr>
          <w:rFonts w:hint="eastAsia"/>
          <w:color w:val="FF0000"/>
          <w:kern w:val="0"/>
        </w:rPr>
        <w:t>7.0</w:t>
      </w:r>
      <w:r>
        <w:rPr>
          <w:rFonts w:hint="eastAsia"/>
          <w:color w:val="FF0000"/>
          <w:kern w:val="0"/>
        </w:rPr>
        <w:t>版本前，如果频繁初始化和销毁可能导致性能急剧下降。</w:t>
      </w:r>
      <w:r>
        <w:rPr>
          <w:rFonts w:hint="eastAsia"/>
          <w:kern w:val="0"/>
        </w:rPr>
        <w:t>即使存在写入失败，</w:t>
      </w:r>
      <w:r>
        <w:rPr>
          <w:kern w:val="0"/>
        </w:rPr>
        <w:t>ArchiveWriterHandle</w:t>
      </w:r>
      <w:r>
        <w:rPr>
          <w:rFonts w:hint="eastAsia"/>
          <w:kern w:val="0"/>
        </w:rPr>
        <w:t>仍可用于下一次写入</w:t>
      </w:r>
    </w:p>
    <w:p w:rsidR="007E0034" w:rsidRDefault="00920904">
      <w:pPr>
        <w:pStyle w:val="4"/>
      </w:pPr>
      <w:r>
        <w:rPr>
          <w:rFonts w:hint="eastAsia"/>
        </w:rPr>
        <w:t>初始化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ind w:left="840" w:firstLineChars="0" w:firstLine="0"/>
        <w:rPr>
          <w:bCs/>
        </w:rPr>
      </w:pPr>
      <w:r>
        <w:rPr>
          <w:bCs/>
        </w:rPr>
        <w:t xml:space="preserve">EFS_BOOL </w:t>
      </w:r>
      <w:proofErr w:type="gramStart"/>
      <w:r>
        <w:rPr>
          <w:bCs/>
        </w:rPr>
        <w:t>archiveWriterInit(</w:t>
      </w:r>
      <w:proofErr w:type="gramEnd"/>
      <w:r>
        <w:rPr>
          <w:bCs/>
        </w:rPr>
        <w:t xml:space="preserve"> ArchiveWriterHandle handle, </w:t>
      </w:r>
    </w:p>
    <w:p w:rsidR="007E0034" w:rsidRDefault="00920904">
      <w:pPr>
        <w:pStyle w:val="ab"/>
        <w:ind w:left="2940" w:firstLineChars="0"/>
        <w:rPr>
          <w:bCs/>
        </w:rPr>
      </w:pPr>
      <w:proofErr w:type="gramStart"/>
      <w:r>
        <w:rPr>
          <w:bCs/>
        </w:rPr>
        <w:t>const</w:t>
      </w:r>
      <w:proofErr w:type="gramEnd"/>
      <w:r>
        <w:rPr>
          <w:bCs/>
        </w:rPr>
        <w:t xml:space="preserve"> uint16_t n, </w:t>
      </w:r>
    </w:p>
    <w:p w:rsidR="007E0034" w:rsidRDefault="00920904">
      <w:pPr>
        <w:pStyle w:val="ab"/>
        <w:ind w:left="2940" w:firstLineChars="0"/>
        <w:rPr>
          <w:bCs/>
        </w:rPr>
      </w:pPr>
      <w:proofErr w:type="gramStart"/>
      <w:r>
        <w:rPr>
          <w:bCs/>
        </w:rPr>
        <w:t>const</w:t>
      </w:r>
      <w:proofErr w:type="gramEnd"/>
      <w:r>
        <w:rPr>
          <w:bCs/>
        </w:rPr>
        <w:t xml:space="preserve"> uint16_t m,</w:t>
      </w:r>
    </w:p>
    <w:p w:rsidR="007E0034" w:rsidRDefault="00920904">
      <w:pPr>
        <w:pStyle w:val="ab"/>
        <w:ind w:left="840"/>
        <w:rPr>
          <w:rStyle w:val="a7"/>
          <w:b w:val="0"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gramStart"/>
      <w:r>
        <w:rPr>
          <w:bCs/>
        </w:rPr>
        <w:t>const</w:t>
      </w:r>
      <w:proofErr w:type="gramEnd"/>
      <w:r>
        <w:rPr>
          <w:bCs/>
        </w:rPr>
        <w:t xml:space="preserve"> char *bucketname);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初始化小文件打包写句柄，指定</w:t>
      </w:r>
      <w:r>
        <w:rPr>
          <w:rFonts w:hint="eastAsia"/>
        </w:rPr>
        <w:t>N+M</w:t>
      </w:r>
      <w:r>
        <w:rPr>
          <w:rFonts w:hint="eastAsia"/>
        </w:rPr>
        <w:t>以及文件所属的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handle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 </w:t>
            </w:r>
            <w:r>
              <w:rPr>
                <w:rFonts w:hint="eastAsia"/>
              </w:rPr>
              <w:t>有效的写句柄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bCs/>
              </w:rPr>
              <w:t>n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 xml:space="preserve"> N+M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 xml:space="preserve"> N+M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bCs/>
              </w:rPr>
              <w:t>bucketname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 </w:t>
            </w:r>
            <w:r>
              <w:rPr>
                <w:rFonts w:hint="eastAsia"/>
              </w:rPr>
              <w:t>已经存在的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名，用于存储打包后的文件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EFS_TRUE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EFS_FALSE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if( </w:t>
            </w:r>
            <w:r>
              <w:rPr>
                <w:color w:val="FF0000"/>
                <w:sz w:val="18"/>
                <w:szCs w:val="18"/>
              </w:rPr>
              <w:t xml:space="preserve">EFS_TRUE != archiveWriterInit( writer, 3, 1, bucket_name ) </w:t>
            </w:r>
            <w:r>
              <w:rPr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printf( "init writer failed.\n"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break;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一旦在该接口中指定</w:t>
      </w:r>
      <w:r>
        <w:rPr>
          <w:rFonts w:hint="eastAsia"/>
        </w:rPr>
        <w:t>N+M</w:t>
      </w:r>
      <w:r>
        <w:rPr>
          <w:rFonts w:hint="eastAsia"/>
        </w:rPr>
        <w:t>后，该</w:t>
      </w:r>
      <w:r>
        <w:rPr>
          <w:bCs/>
        </w:rPr>
        <w:t>ArchiveWriterHandle</w:t>
      </w:r>
      <w:r>
        <w:rPr>
          <w:rFonts w:hint="eastAsia"/>
        </w:rPr>
        <w:t>的</w:t>
      </w:r>
      <w:r>
        <w:rPr>
          <w:rFonts w:hint="eastAsia"/>
        </w:rPr>
        <w:t>N+M</w:t>
      </w:r>
      <w:r>
        <w:rPr>
          <w:rFonts w:hint="eastAsia"/>
        </w:rPr>
        <w:t>不可再改变，当前只支持</w:t>
      </w:r>
      <w:r>
        <w:rPr>
          <w:rFonts w:hint="eastAsia"/>
        </w:rPr>
        <w:t>3+1</w:t>
      </w:r>
      <w:r>
        <w:rPr>
          <w:rFonts w:hint="eastAsia"/>
        </w:rPr>
        <w:t>和</w:t>
      </w:r>
      <w:r>
        <w:rPr>
          <w:rFonts w:hint="eastAsia"/>
        </w:rPr>
        <w:t>7+2</w:t>
      </w:r>
      <w:r>
        <w:rPr>
          <w:rFonts w:hint="eastAsia"/>
        </w:rPr>
        <w:t>模式，其余模式会返回失败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在该接口中指定的</w:t>
      </w:r>
      <w:r>
        <w:rPr>
          <w:rFonts w:hint="eastAsia"/>
        </w:rPr>
        <w:t>bucket</w:t>
      </w:r>
      <w:r>
        <w:rPr>
          <w:rFonts w:hint="eastAsia"/>
        </w:rPr>
        <w:t>，可以通过</w:t>
      </w:r>
      <w:r>
        <w:t>archiveGetBucket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获取其名字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bucket</w:t>
      </w:r>
      <w:r>
        <w:rPr>
          <w:rFonts w:hint="eastAsia"/>
        </w:rPr>
        <w:t>可通过</w:t>
      </w:r>
      <w:r>
        <w:t>archiveSetBucket</w:t>
      </w:r>
      <w:r>
        <w:rPr>
          <w:rFonts w:hint="eastAsia"/>
        </w:rPr>
        <w:t>()</w:t>
      </w:r>
      <w:r>
        <w:rPr>
          <w:rFonts w:hint="eastAsia"/>
        </w:rPr>
        <w:t>重新设置，仍需保证设置的</w:t>
      </w:r>
      <w:r>
        <w:rPr>
          <w:rFonts w:hint="eastAsia"/>
        </w:rPr>
        <w:t>bucket</w:t>
      </w:r>
      <w:r>
        <w:rPr>
          <w:rFonts w:hint="eastAsia"/>
        </w:rPr>
        <w:t>是已经存在的。</w:t>
      </w:r>
      <w:r>
        <w:rPr>
          <w:rFonts w:hint="eastAsia"/>
          <w:color w:val="FF0000"/>
        </w:rPr>
        <w:t>不推荐</w:t>
      </w:r>
      <w:r>
        <w:rPr>
          <w:rFonts w:hint="eastAsia"/>
        </w:rPr>
        <w:t>对一个</w:t>
      </w:r>
      <w:r>
        <w:rPr>
          <w:bCs/>
        </w:rPr>
        <w:t>ArchiveWriterHandle</w:t>
      </w:r>
      <w:r>
        <w:rPr>
          <w:rFonts w:hint="eastAsia"/>
        </w:rPr>
        <w:t>反复设置不同的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7E0034" w:rsidRDefault="00920904">
      <w:pPr>
        <w:pStyle w:val="4"/>
      </w:pPr>
      <w:r>
        <w:rPr>
          <w:rFonts w:hint="eastAsia"/>
        </w:rPr>
        <w:t>打开文件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ind w:left="840" w:firstLineChars="0" w:firstLine="0"/>
        <w:rPr>
          <w:bCs/>
        </w:rPr>
      </w:pPr>
      <w:r>
        <w:rPr>
          <w:bCs/>
        </w:rPr>
        <w:lastRenderedPageBreak/>
        <w:t>EFS_</w:t>
      </w:r>
      <w:proofErr w:type="gramStart"/>
      <w:r>
        <w:rPr>
          <w:bCs/>
        </w:rPr>
        <w:t xml:space="preserve">BOOL </w:t>
      </w:r>
      <w:r>
        <w:rPr>
          <w:rFonts w:hint="eastAsia"/>
          <w:bCs/>
        </w:rPr>
        <w:t xml:space="preserve"> </w:t>
      </w:r>
      <w:r>
        <w:rPr>
          <w:bCs/>
        </w:rPr>
        <w:t>archiveWriterOpen</w:t>
      </w:r>
      <w:proofErr w:type="gramEnd"/>
      <w:r>
        <w:rPr>
          <w:bCs/>
        </w:rPr>
        <w:t xml:space="preserve">( ArchiveWriterHandle handle, </w:t>
      </w:r>
    </w:p>
    <w:p w:rsidR="007E0034" w:rsidRDefault="00920904">
      <w:pPr>
        <w:pStyle w:val="ab"/>
        <w:ind w:left="3360" w:firstLineChars="0"/>
        <w:rPr>
          <w:rStyle w:val="a7"/>
          <w:b w:val="0"/>
        </w:rPr>
      </w:pPr>
      <w:proofErr w:type="gramStart"/>
      <w:r>
        <w:rPr>
          <w:bCs/>
        </w:rPr>
        <w:t>const</w:t>
      </w:r>
      <w:proofErr w:type="gramEnd"/>
      <w:r>
        <w:rPr>
          <w:bCs/>
        </w:rPr>
        <w:t xml:space="preserve"> char *suffix )</w:t>
      </w:r>
      <w:r>
        <w:rPr>
          <w:rFonts w:hint="eastAsia"/>
          <w:bCs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打开文件，</w:t>
      </w:r>
      <w:r>
        <w:rPr>
          <w:rFonts w:hint="eastAsia"/>
        </w:rPr>
        <w:t>suffix</w:t>
      </w:r>
      <w:r>
        <w:rPr>
          <w:rFonts w:hint="eastAsia"/>
        </w:rPr>
        <w:t>指定该文件的后缀。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handle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有效的写句柄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t>suffix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指定返回的文件名的后缀，可以为</w:t>
            </w:r>
            <w:r>
              <w:rPr>
                <w:rFonts w:hint="eastAsia"/>
              </w:rPr>
              <w:t xml:space="preserve">NULL 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EFS_TRUE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EFS_FALSE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if( </w:t>
            </w:r>
            <w:r>
              <w:rPr>
                <w:color w:val="FF0000"/>
                <w:sz w:val="18"/>
                <w:szCs w:val="18"/>
              </w:rPr>
              <w:t>EFS_TRUE != archiveWriterOpen( writer, "jpg" )</w:t>
            </w:r>
            <w:r>
              <w:rPr>
                <w:sz w:val="18"/>
                <w:szCs w:val="18"/>
              </w:rPr>
              <w:t xml:space="preserve">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printf( "open failed\n"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return -1;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该接口指定的参数主要用于拼接</w:t>
      </w:r>
      <w:r>
        <w:t>archiveWriterClose</w:t>
      </w:r>
      <w:r>
        <w:rPr>
          <w:rFonts w:hint="eastAsia"/>
        </w:rPr>
        <w:t>()</w:t>
      </w:r>
      <w:r>
        <w:rPr>
          <w:rFonts w:hint="eastAsia"/>
        </w:rPr>
        <w:t>时返回的文件名，以便其他程序能正确处理文件，比如以</w:t>
      </w:r>
      <w:r>
        <w:rPr>
          <w:rFonts w:hint="eastAsia"/>
        </w:rPr>
        <w:t>jpg</w:t>
      </w:r>
      <w:r>
        <w:rPr>
          <w:rFonts w:hint="eastAsia"/>
        </w:rPr>
        <w:t>作为后缀，可以使得其他程序能以</w:t>
      </w:r>
      <w:r>
        <w:rPr>
          <w:rFonts w:hint="eastAsia"/>
        </w:rPr>
        <w:t>jpg</w:t>
      </w:r>
      <w:r>
        <w:rPr>
          <w:rFonts w:hint="eastAsia"/>
        </w:rPr>
        <w:t>格式解析文件。</w:t>
      </w:r>
    </w:p>
    <w:p w:rsidR="007E0034" w:rsidRDefault="00920904">
      <w:pPr>
        <w:pStyle w:val="4"/>
      </w:pPr>
      <w:r>
        <w:rPr>
          <w:rFonts w:hint="eastAsia"/>
        </w:rPr>
        <w:t>写文件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ind w:left="840" w:firstLineChars="0" w:firstLine="0"/>
        <w:rPr>
          <w:bCs/>
        </w:rPr>
      </w:pPr>
      <w:r>
        <w:rPr>
          <w:bCs/>
        </w:rPr>
        <w:t>int32_</w:t>
      </w:r>
      <w:proofErr w:type="gramStart"/>
      <w:r>
        <w:rPr>
          <w:bCs/>
        </w:rPr>
        <w:t>t  archiveWrite</w:t>
      </w:r>
      <w:proofErr w:type="gramEnd"/>
      <w:r>
        <w:rPr>
          <w:bCs/>
        </w:rPr>
        <w:t xml:space="preserve">( ArchiveWriterHandle handle, </w:t>
      </w:r>
    </w:p>
    <w:p w:rsidR="007E0034" w:rsidRDefault="00920904">
      <w:pPr>
        <w:pStyle w:val="ab"/>
        <w:ind w:leftChars="1400" w:left="2940" w:firstLineChars="0" w:firstLine="0"/>
        <w:rPr>
          <w:bCs/>
        </w:rPr>
      </w:pPr>
      <w:proofErr w:type="gramStart"/>
      <w:r>
        <w:rPr>
          <w:bCs/>
        </w:rPr>
        <w:t>const</w:t>
      </w:r>
      <w:proofErr w:type="gramEnd"/>
      <w:r>
        <w:rPr>
          <w:bCs/>
        </w:rPr>
        <w:t xml:space="preserve"> char* buffer, </w:t>
      </w:r>
    </w:p>
    <w:p w:rsidR="007E0034" w:rsidRDefault="00920904">
      <w:pPr>
        <w:pStyle w:val="ab"/>
        <w:ind w:leftChars="1400" w:left="2940" w:firstLineChars="0" w:firstLine="0"/>
        <w:rPr>
          <w:rStyle w:val="a7"/>
          <w:b w:val="0"/>
        </w:rPr>
      </w:pPr>
      <w:proofErr w:type="gramStart"/>
      <w:r>
        <w:rPr>
          <w:bCs/>
        </w:rPr>
        <w:t>const</w:t>
      </w:r>
      <w:proofErr w:type="gramEnd"/>
      <w:r>
        <w:rPr>
          <w:bCs/>
        </w:rPr>
        <w:t xml:space="preserve"> uint32_t length )</w:t>
      </w:r>
      <w:r>
        <w:rPr>
          <w:rFonts w:hint="eastAsia"/>
          <w:bCs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写入指定长度的数据。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handle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写句柄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t>buffer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数据缓存地址，不能为</w:t>
            </w:r>
            <w:r>
              <w:rPr>
                <w:rFonts w:hint="eastAsia"/>
              </w:rPr>
              <w:t>NULL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length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待写入的数据长度，不能为</w:t>
            </w:r>
            <w:r>
              <w:rPr>
                <w:rFonts w:hint="eastAsia"/>
              </w:rPr>
              <w:t>0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&gt;0</w:t>
      </w:r>
      <w:r>
        <w:rPr>
          <w:rFonts w:hint="eastAsia"/>
        </w:rPr>
        <w:t>：实际写入的长度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&lt;0</w:t>
      </w:r>
      <w:r>
        <w:rPr>
          <w:rFonts w:hint="eastAsia"/>
        </w:rPr>
        <w:t>：失败。需关闭，不可再写。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uint32_t want_write_len = 1 &lt;&lt; 20; // </w:t>
            </w:r>
            <w:r>
              <w:rPr>
                <w:rFonts w:hint="eastAsia"/>
                <w:sz w:val="18"/>
                <w:szCs w:val="18"/>
              </w:rPr>
              <w:t>文件大小为</w:t>
            </w:r>
            <w:r>
              <w:rPr>
                <w:rFonts w:hint="eastAsia"/>
                <w:sz w:val="18"/>
                <w:szCs w:val="18"/>
              </w:rPr>
              <w:t>1M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uint32_t write_once_len = 12288; // </w:t>
            </w:r>
            <w:r>
              <w:rPr>
                <w:rFonts w:hint="eastAsia"/>
                <w:sz w:val="18"/>
                <w:szCs w:val="18"/>
              </w:rPr>
              <w:t>推荐每次写入</w:t>
            </w:r>
            <w:r>
              <w:rPr>
                <w:rFonts w:hint="eastAsia"/>
                <w:sz w:val="18"/>
                <w:szCs w:val="18"/>
              </w:rPr>
              <w:t>N*4k</w:t>
            </w:r>
            <w:r>
              <w:rPr>
                <w:rFonts w:hint="eastAsia"/>
                <w:sz w:val="18"/>
                <w:szCs w:val="18"/>
              </w:rPr>
              <w:t>倍数的数据，此处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3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char* buf = (char*)malloc( write_once_len ); // </w:t>
            </w:r>
            <w:r>
              <w:rPr>
                <w:rFonts w:hint="eastAsia"/>
                <w:sz w:val="18"/>
                <w:szCs w:val="18"/>
              </w:rPr>
              <w:t>待写入数据的缓存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uint32_t write_once_offset = write_once_len; // </w:t>
            </w:r>
            <w:r>
              <w:rPr>
                <w:rFonts w:hint="eastAsia"/>
                <w:sz w:val="18"/>
                <w:szCs w:val="18"/>
              </w:rPr>
              <w:t>初始设为</w:t>
            </w:r>
            <w:r>
              <w:rPr>
                <w:rFonts w:hint="eastAsia"/>
                <w:sz w:val="18"/>
                <w:szCs w:val="18"/>
              </w:rPr>
              <w:t>write_once_len</w:t>
            </w:r>
            <w:r>
              <w:rPr>
                <w:rFonts w:hint="eastAsia"/>
                <w:sz w:val="18"/>
                <w:szCs w:val="18"/>
              </w:rPr>
              <w:t>，保证进入读取原始数据的分支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uint32_t write_len = 0; // </w:t>
            </w:r>
            <w:r>
              <w:rPr>
                <w:rFonts w:hint="eastAsia"/>
                <w:sz w:val="18"/>
                <w:szCs w:val="18"/>
              </w:rPr>
              <w:t>已写入的总长度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while( write_len &lt; want_write_len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if( write_once_offset == write_once_len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write_once_offset = 0;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uint32_t left_write_len = want_write_len - write_len;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每次写的长度不能超过剩余需要写的长度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write_once_len = write_once_len &gt; left_write_</w:t>
            </w:r>
            <w:proofErr w:type="gramStart"/>
            <w:r>
              <w:rPr>
                <w:sz w:val="18"/>
                <w:szCs w:val="18"/>
              </w:rPr>
              <w:t>len ?</w:t>
            </w:r>
            <w:proofErr w:type="gramEnd"/>
            <w:r>
              <w:rPr>
                <w:sz w:val="18"/>
                <w:szCs w:val="18"/>
              </w:rPr>
              <w:t xml:space="preserve"> left_write_len : write_once_len;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读取原始数据，此处以</w:t>
            </w:r>
            <w:r>
              <w:rPr>
                <w:rFonts w:hint="eastAsia"/>
                <w:sz w:val="18"/>
                <w:szCs w:val="18"/>
              </w:rPr>
              <w:t>memset</w:t>
            </w:r>
            <w:r>
              <w:rPr>
                <w:rFonts w:hint="eastAsia"/>
                <w:sz w:val="18"/>
                <w:szCs w:val="18"/>
              </w:rPr>
              <w:t>模拟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memset( buf, 0, write_once_len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int ret = </w:t>
            </w:r>
            <w:r>
              <w:rPr>
                <w:color w:val="FF0000"/>
                <w:sz w:val="18"/>
                <w:szCs w:val="18"/>
              </w:rPr>
              <w:t>archiveWrite( writer, buf + write_once_offset, write_once_len - write_once_offset )</w:t>
            </w:r>
            <w:r>
              <w:rPr>
                <w:sz w:val="18"/>
                <w:szCs w:val="18"/>
              </w:rPr>
              <w:t>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if( 0 &gt;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printf( "write failed\n"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break;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write_once_offset += ret;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write_len += ret;</w:t>
            </w:r>
            <w:r>
              <w:rPr>
                <w:sz w:val="18"/>
                <w:szCs w:val="18"/>
              </w:rPr>
              <w:tab/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7.2</w:t>
      </w:r>
      <w:r>
        <w:rPr>
          <w:rFonts w:hint="eastAsia"/>
        </w:rPr>
        <w:t>版本之前，该接口为异步写入，缓存未满的情况下，总是返回成功，但其实际写入结果未知。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全部写入的数据长度不能超过</w:t>
      </w:r>
      <w:r>
        <w:rPr>
          <w:rFonts w:hint="eastAsia"/>
        </w:rPr>
        <w:t>100MB</w:t>
      </w:r>
      <w:r>
        <w:rPr>
          <w:rFonts w:hint="eastAsia"/>
        </w:rPr>
        <w:t>，超过时会返回失败。</w:t>
      </w:r>
    </w:p>
    <w:p w:rsidR="007E0034" w:rsidRDefault="00920904">
      <w:pPr>
        <w:pStyle w:val="4"/>
      </w:pPr>
      <w:r>
        <w:rPr>
          <w:rFonts w:hint="eastAsia"/>
        </w:rPr>
        <w:t>关闭文件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ind w:left="840" w:firstLineChars="0" w:firstLine="0"/>
        <w:rPr>
          <w:rStyle w:val="a7"/>
          <w:b w:val="0"/>
        </w:rPr>
      </w:pPr>
      <w:r>
        <w:rPr>
          <w:bCs/>
        </w:rPr>
        <w:t xml:space="preserve">EFS_BOOL </w:t>
      </w:r>
      <w:proofErr w:type="gramStart"/>
      <w:r>
        <w:rPr>
          <w:bCs/>
        </w:rPr>
        <w:t>archiveWriterClose(</w:t>
      </w:r>
      <w:proofErr w:type="gramEnd"/>
      <w:r>
        <w:rPr>
          <w:bCs/>
        </w:rPr>
        <w:t xml:space="preserve"> ArchiveWriterHandle handle, char* filename )</w:t>
      </w:r>
      <w:r>
        <w:rPr>
          <w:rFonts w:hint="eastAsia"/>
          <w:bCs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关闭文件，并返回文件名。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handle 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写句柄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t>filename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[OUT ]</w:t>
            </w:r>
            <w:r>
              <w:t xml:space="preserve"> </w:t>
            </w:r>
            <w:r>
              <w:rPr>
                <w:rFonts w:hint="eastAsia"/>
              </w:rPr>
              <w:t>返回的文件名。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EFS_TRUE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EFS_FALSE</w:t>
      </w:r>
      <w:r>
        <w:rPr>
          <w:rFonts w:hint="eastAsia"/>
        </w:rPr>
        <w:t>：失败</w:t>
      </w:r>
      <w:r>
        <w:rPr>
          <w:rFonts w:hint="eastAsia"/>
          <w:bCs/>
        </w:rPr>
        <w:t>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打开文件成功后，必须关闭文件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EFS_TRUE !=</w:t>
            </w:r>
            <w:r>
              <w:rPr>
                <w:color w:val="FF0000"/>
                <w:sz w:val="18"/>
                <w:szCs w:val="18"/>
              </w:rPr>
              <w:t xml:space="preserve"> archiveWriterClose( writer, filename ) </w:t>
            </w:r>
            <w:r>
              <w:rPr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return -1;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archiveWriterClose()</w:t>
      </w:r>
      <w:r>
        <w:rPr>
          <w:rFonts w:hint="eastAsia"/>
        </w:rPr>
        <w:t>并不保证文件已经写入云存储，因此获取到文件名后，可能暂时无法读取，且可能因为异步写入失败导致永远无法读取。</w:t>
      </w:r>
      <w:r>
        <w:rPr>
          <w:rFonts w:hint="eastAsia"/>
        </w:rPr>
        <w:t>7.2</w:t>
      </w:r>
      <w:r>
        <w:rPr>
          <w:rFonts w:hint="eastAsia"/>
        </w:rPr>
        <w:t>版本之后有效解决该问题。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一旦</w:t>
      </w:r>
      <w:r>
        <w:rPr>
          <w:rFonts w:hint="eastAsia"/>
        </w:rPr>
        <w:t>archiveWriterOpen()</w:t>
      </w:r>
      <w:r>
        <w:rPr>
          <w:rFonts w:hint="eastAsia"/>
        </w:rPr>
        <w:t>成功，则必须调用</w:t>
      </w:r>
      <w:r>
        <w:rPr>
          <w:rFonts w:hint="eastAsia"/>
        </w:rPr>
        <w:t>archiveWriterClose()</w:t>
      </w:r>
      <w:r>
        <w:rPr>
          <w:rFonts w:hint="eastAsia"/>
        </w:rPr>
        <w:t>，否则会导致下一次对该句柄的</w:t>
      </w:r>
      <w:r>
        <w:rPr>
          <w:rFonts w:hint="eastAsia"/>
        </w:rPr>
        <w:t>archiveWriterOpen()</w:t>
      </w:r>
      <w:r>
        <w:rPr>
          <w:rFonts w:hint="eastAsia"/>
        </w:rPr>
        <w:t>失败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archiveWrite()</w:t>
      </w:r>
      <w:r>
        <w:rPr>
          <w:rFonts w:hint="eastAsia"/>
        </w:rPr>
        <w:t>失败，仍需调用</w:t>
      </w:r>
      <w:r>
        <w:rPr>
          <w:rFonts w:hint="eastAsia"/>
        </w:rPr>
        <w:t>archiveWriterClose()</w:t>
      </w:r>
      <w:r>
        <w:rPr>
          <w:rFonts w:hint="eastAsia"/>
        </w:rPr>
        <w:t>，此时</w:t>
      </w:r>
      <w:r>
        <w:rPr>
          <w:rFonts w:hint="eastAsia"/>
        </w:rPr>
        <w:t>archiveWriterClose()</w:t>
      </w:r>
      <w:r>
        <w:rPr>
          <w:rFonts w:hint="eastAsia"/>
        </w:rPr>
        <w:t>返回的文件名只能读取到已经写入的数据。</w:t>
      </w:r>
    </w:p>
    <w:p w:rsidR="007E0034" w:rsidRDefault="00920904">
      <w:pPr>
        <w:pStyle w:val="4"/>
      </w:pPr>
      <w:r>
        <w:rPr>
          <w:rFonts w:hint="eastAsia"/>
        </w:rPr>
        <w:t>释放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  <w:bCs w:val="0"/>
          <w:kern w:val="0"/>
        </w:rPr>
      </w:pPr>
      <w:r>
        <w:rPr>
          <w:rStyle w:val="a7"/>
          <w:b w:val="0"/>
          <w:bCs w:val="0"/>
          <w:kern w:val="0"/>
        </w:rPr>
        <w:t xml:space="preserve">EFS_BOOL </w:t>
      </w:r>
      <w:proofErr w:type="gramStart"/>
      <w:r>
        <w:rPr>
          <w:rStyle w:val="a7"/>
          <w:b w:val="0"/>
          <w:bCs w:val="0"/>
          <w:kern w:val="0"/>
        </w:rPr>
        <w:t>archiveReleaseWriter(</w:t>
      </w:r>
      <w:proofErr w:type="gramEnd"/>
      <w:r>
        <w:rPr>
          <w:rStyle w:val="a7"/>
          <w:b w:val="0"/>
          <w:bCs w:val="0"/>
          <w:kern w:val="0"/>
        </w:rPr>
        <w:t>ArchiveWriterHandle handle);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释放写句柄占用的资源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handle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写句柄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EFS_TRUE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EFS_FALSE</w:t>
      </w:r>
      <w:r>
        <w:rPr>
          <w:rFonts w:hint="eastAsia"/>
          <w:bCs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archiveReleaseWriter( writer );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  <w:kern w:val="0"/>
        </w:rPr>
        <w:t>一旦</w:t>
      </w:r>
      <w:r>
        <w:rPr>
          <w:kern w:val="0"/>
        </w:rPr>
        <w:t>createArchiveWriter</w:t>
      </w:r>
      <w:r>
        <w:rPr>
          <w:rFonts w:hint="eastAsia"/>
          <w:kern w:val="0"/>
        </w:rPr>
        <w:t xml:space="preserve"> ()</w:t>
      </w:r>
      <w:r>
        <w:rPr>
          <w:rFonts w:hint="eastAsia"/>
          <w:kern w:val="0"/>
        </w:rPr>
        <w:t>返回的句柄是有效的，则必须调用该接口，否则会导致</w:t>
      </w:r>
      <w:r>
        <w:rPr>
          <w:rFonts w:hint="eastAsia"/>
          <w:color w:val="FF0000"/>
          <w:kern w:val="0"/>
        </w:rPr>
        <w:t>内存泄露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该接口必须在</w:t>
      </w:r>
      <w:r>
        <w:rPr>
          <w:rFonts w:hint="eastAsia"/>
        </w:rPr>
        <w:t>efsClose()</w:t>
      </w:r>
      <w:r>
        <w:rPr>
          <w:rFonts w:hint="eastAsia"/>
        </w:rPr>
        <w:t>前调用。</w:t>
      </w:r>
    </w:p>
    <w:p w:rsidR="007E0034" w:rsidRDefault="007E0034">
      <w:pPr>
        <w:pStyle w:val="ab"/>
        <w:ind w:left="1260" w:firstLineChars="0" w:firstLine="0"/>
        <w:rPr>
          <w:kern w:val="0"/>
        </w:rPr>
      </w:pPr>
    </w:p>
    <w:p w:rsidR="007E0034" w:rsidRDefault="00920904">
      <w:pPr>
        <w:pStyle w:val="4"/>
      </w:pPr>
      <w:r>
        <w:rPr>
          <w:rFonts w:hint="eastAsia"/>
        </w:rPr>
        <w:t>设置打包使用的</w:t>
      </w:r>
      <w:r>
        <w:rPr>
          <w:rFonts w:hint="eastAsia"/>
        </w:rPr>
        <w:t>Bucket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  <w:bCs w:val="0"/>
          <w:kern w:val="0"/>
        </w:rPr>
      </w:pPr>
      <w:r>
        <w:rPr>
          <w:rStyle w:val="a7"/>
          <w:b w:val="0"/>
          <w:bCs w:val="0"/>
          <w:kern w:val="0"/>
        </w:rPr>
        <w:t>EFS_</w:t>
      </w:r>
      <w:proofErr w:type="gramStart"/>
      <w:r>
        <w:rPr>
          <w:rStyle w:val="a7"/>
          <w:b w:val="0"/>
          <w:bCs w:val="0"/>
          <w:kern w:val="0"/>
        </w:rPr>
        <w:t>BOOL  archiveSetBucket</w:t>
      </w:r>
      <w:proofErr w:type="gramEnd"/>
      <w:r>
        <w:rPr>
          <w:rStyle w:val="a7"/>
          <w:b w:val="0"/>
          <w:bCs w:val="0"/>
          <w:kern w:val="0"/>
        </w:rPr>
        <w:t xml:space="preserve">( ArchiveWriterHandle handle, </w:t>
      </w:r>
    </w:p>
    <w:p w:rsidR="007E0034" w:rsidRDefault="00920904">
      <w:pPr>
        <w:ind w:left="3360" w:firstLine="42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lastRenderedPageBreak/>
        <w:t>const</w:t>
      </w:r>
      <w:proofErr w:type="gramEnd"/>
      <w:r>
        <w:rPr>
          <w:rStyle w:val="a7"/>
          <w:b w:val="0"/>
          <w:bCs w:val="0"/>
          <w:kern w:val="0"/>
        </w:rPr>
        <w:t xml:space="preserve"> char* bucketname 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设置打包后的文件存储的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handler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写句柄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Style w:val="a7"/>
                <w:b w:val="0"/>
                <w:bCs w:val="0"/>
                <w:kern w:val="0"/>
              </w:rPr>
              <w:t>bucketname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 bucket</w:t>
            </w:r>
            <w:r>
              <w:rPr>
                <w:rFonts w:hint="eastAsia"/>
              </w:rPr>
              <w:t>名。必须是已经存在的</w:t>
            </w:r>
            <w:r>
              <w:rPr>
                <w:rFonts w:hint="eastAsia"/>
              </w:rPr>
              <w:t>bucket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EFS_TRUE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EFS_FALSE</w:t>
      </w:r>
      <w:r>
        <w:rPr>
          <w:rFonts w:hint="eastAsia"/>
          <w:bCs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if(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EFS_TRUE ==  archiveSetBucket( writer, </w:t>
            </w:r>
            <w:r>
              <w:rPr>
                <w:color w:val="FF0000"/>
                <w:sz w:val="18"/>
                <w:szCs w:val="18"/>
              </w:rPr>
              <w:t>“</w:t>
            </w:r>
            <w:r>
              <w:rPr>
                <w:rFonts w:hint="eastAsia"/>
                <w:color w:val="FF0000"/>
                <w:sz w:val="18"/>
                <w:szCs w:val="18"/>
              </w:rPr>
              <w:t>new_bucket</w:t>
            </w:r>
            <w:r>
              <w:rPr>
                <w:color w:val="FF0000"/>
                <w:sz w:val="18"/>
                <w:szCs w:val="18"/>
              </w:rPr>
              <w:t>”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) </w:t>
            </w:r>
            <w:r>
              <w:rPr>
                <w:rFonts w:hint="eastAsia"/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// </w:t>
            </w:r>
            <w:r>
              <w:rPr>
                <w:rFonts w:hint="eastAsia"/>
                <w:sz w:val="18"/>
                <w:szCs w:val="18"/>
              </w:rPr>
              <w:t>设置成功后，打包后的文件将会存储在新</w:t>
            </w:r>
            <w:r>
              <w:rPr>
                <w:rFonts w:hint="eastAsia"/>
                <w:sz w:val="18"/>
                <w:szCs w:val="18"/>
              </w:rPr>
              <w:t>bucket</w:t>
            </w:r>
            <w:r>
              <w:rPr>
                <w:rFonts w:hint="eastAsia"/>
                <w:sz w:val="18"/>
                <w:szCs w:val="18"/>
              </w:rPr>
              <w:t>中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}else{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// </w:t>
            </w:r>
            <w:r>
              <w:rPr>
                <w:rFonts w:hint="eastAsia"/>
                <w:sz w:val="18"/>
                <w:szCs w:val="18"/>
              </w:rPr>
              <w:t>设置失败，则打包后的文件仍存储在原先的</w:t>
            </w:r>
            <w:r>
              <w:rPr>
                <w:rFonts w:hint="eastAsia"/>
                <w:sz w:val="18"/>
                <w:szCs w:val="18"/>
              </w:rPr>
              <w:t>bucket</w:t>
            </w:r>
            <w:r>
              <w:rPr>
                <w:rFonts w:hint="eastAsia"/>
                <w:sz w:val="18"/>
                <w:szCs w:val="18"/>
              </w:rPr>
              <w:t>中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不推荐对一个小文件打包</w:t>
      </w:r>
      <w:r>
        <w:rPr>
          <w:rFonts w:hint="eastAsia"/>
          <w:bCs/>
        </w:rPr>
        <w:t>写句柄反复设置不同的</w:t>
      </w:r>
      <w:r>
        <w:rPr>
          <w:rFonts w:hint="eastAsia"/>
          <w:bCs/>
        </w:rPr>
        <w:t>Bucket</w:t>
      </w:r>
      <w:r>
        <w:rPr>
          <w:rFonts w:hint="eastAsia"/>
          <w:bCs/>
        </w:rPr>
        <w:t>。在</w:t>
      </w:r>
      <w:r>
        <w:rPr>
          <w:rFonts w:hint="eastAsia"/>
          <w:bCs/>
        </w:rPr>
        <w:t>7.2</w:t>
      </w:r>
      <w:r>
        <w:rPr>
          <w:rFonts w:hint="eastAsia"/>
          <w:bCs/>
        </w:rPr>
        <w:t>版本前，这会影响打包效果；在</w:t>
      </w:r>
      <w:r>
        <w:rPr>
          <w:rFonts w:hint="eastAsia"/>
          <w:bCs/>
        </w:rPr>
        <w:t>7.2</w:t>
      </w:r>
      <w:r>
        <w:rPr>
          <w:rFonts w:hint="eastAsia"/>
          <w:bCs/>
        </w:rPr>
        <w:t>版本后，没有影响。</w:t>
      </w:r>
    </w:p>
    <w:p w:rsidR="007E0034" w:rsidRDefault="00920904">
      <w:pPr>
        <w:pStyle w:val="4"/>
      </w:pPr>
      <w:r>
        <w:rPr>
          <w:rFonts w:hint="eastAsia"/>
        </w:rPr>
        <w:t>获取打包使用的</w:t>
      </w:r>
      <w:r>
        <w:rPr>
          <w:rFonts w:hint="eastAsia"/>
        </w:rPr>
        <w:t>Bucket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  <w:bCs w:val="0"/>
          <w:kern w:val="0"/>
        </w:rPr>
      </w:pPr>
      <w:r>
        <w:rPr>
          <w:rStyle w:val="a7"/>
          <w:b w:val="0"/>
          <w:bCs w:val="0"/>
          <w:kern w:val="0"/>
        </w:rPr>
        <w:t xml:space="preserve">EFS_BOOL </w:t>
      </w:r>
      <w:proofErr w:type="gramStart"/>
      <w:r>
        <w:rPr>
          <w:rStyle w:val="a7"/>
          <w:b w:val="0"/>
          <w:bCs w:val="0"/>
          <w:kern w:val="0"/>
        </w:rPr>
        <w:t>archiveGetBucket(</w:t>
      </w:r>
      <w:proofErr w:type="gramEnd"/>
      <w:r>
        <w:rPr>
          <w:rStyle w:val="a7"/>
          <w:b w:val="0"/>
          <w:bCs w:val="0"/>
          <w:kern w:val="0"/>
        </w:rPr>
        <w:t xml:space="preserve"> ArchiveWriterHandle handle, char* bucketname )</w:t>
      </w:r>
      <w:r>
        <w:rPr>
          <w:rStyle w:val="a7"/>
          <w:rFonts w:hint="eastAsia"/>
          <w:b w:val="0"/>
          <w:bCs w:val="0"/>
          <w:kern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设置打包后的文件存储的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handle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写句柄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Style w:val="a7"/>
                <w:b w:val="0"/>
                <w:bCs w:val="0"/>
                <w:kern w:val="0"/>
              </w:rPr>
              <w:t>bucketname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 ] </w:t>
            </w:r>
            <w:r>
              <w:rPr>
                <w:rFonts w:hint="eastAsia"/>
              </w:rPr>
              <w:t>获取的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名。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EFS_TRUE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EFS_FALSE</w:t>
      </w:r>
      <w:r>
        <w:rPr>
          <w:rFonts w:hint="eastAsia"/>
          <w:bCs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char bucket[64]; // bucket</w:t>
            </w:r>
            <w:proofErr w:type="gramStart"/>
            <w:r>
              <w:rPr>
                <w:rFonts w:hint="eastAsia"/>
                <w:sz w:val="18"/>
                <w:szCs w:val="18"/>
              </w:rPr>
              <w:t>名不会</w:t>
            </w:r>
            <w:proofErr w:type="gramEnd"/>
            <w:r>
              <w:rPr>
                <w:rFonts w:hint="eastAsia"/>
                <w:sz w:val="18"/>
                <w:szCs w:val="18"/>
              </w:rPr>
              <w:t>超过</w:t>
            </w:r>
            <w:r>
              <w:rPr>
                <w:rFonts w:hint="eastAsia"/>
                <w:sz w:val="18"/>
                <w:szCs w:val="18"/>
              </w:rPr>
              <w:t>64</w:t>
            </w:r>
            <w:r>
              <w:rPr>
                <w:rFonts w:hint="eastAsia"/>
                <w:sz w:val="18"/>
                <w:szCs w:val="18"/>
              </w:rPr>
              <w:t>字节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if( EFS_TRUE ==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 archiveGetBucket( writer, bucket)</w:t>
            </w:r>
            <w:r>
              <w:rPr>
                <w:rFonts w:hint="eastAsia"/>
                <w:sz w:val="18"/>
                <w:szCs w:val="18"/>
              </w:rPr>
              <w:t xml:space="preserve">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7E0034" w:rsidRDefault="007E0034"/>
    <w:p w:rsidR="007E0034" w:rsidRDefault="00920904">
      <w:pPr>
        <w:pStyle w:val="4"/>
      </w:pPr>
      <w:r>
        <w:rPr>
          <w:rFonts w:hint="eastAsia"/>
        </w:rPr>
        <w:t>获取域名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ind w:left="840" w:firstLineChars="0" w:firstLine="0"/>
        <w:rPr>
          <w:rStyle w:val="a7"/>
          <w:b w:val="0"/>
          <w:bCs w:val="0"/>
        </w:rPr>
      </w:pPr>
      <w:r>
        <w:t>EFS_</w:t>
      </w:r>
      <w:proofErr w:type="gramStart"/>
      <w:r>
        <w:t>BOOL  archiveGetRegionName</w:t>
      </w:r>
      <w:proofErr w:type="gramEnd"/>
      <w:r>
        <w:t>( ArchiveWriterHandle handle, char *regionname )</w:t>
      </w:r>
      <w:r>
        <w:rPr>
          <w:rStyle w:val="a7"/>
          <w:rFonts w:hint="eastAsia"/>
          <w:b w:val="0"/>
          <w:bCs w:val="0"/>
          <w:kern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获取创建小文件打包对象时指定的域名。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handle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写句柄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t>regionname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 ] </w:t>
            </w:r>
            <w:r>
              <w:rPr>
                <w:rFonts w:hint="eastAsia"/>
              </w:rPr>
              <w:t>获取的域名。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EFS_TRUE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EFS_FALSE</w:t>
      </w:r>
      <w:r>
        <w:rPr>
          <w:rFonts w:hint="eastAsia"/>
          <w:bCs/>
        </w:rPr>
        <w:t>：失败。</w:t>
      </w:r>
    </w:p>
    <w:p w:rsidR="007E0034" w:rsidRDefault="00920904">
      <w:pPr>
        <w:pStyle w:val="4"/>
      </w:pPr>
      <w:r>
        <w:rPr>
          <w:rFonts w:hint="eastAsia"/>
        </w:rPr>
        <w:t>设置最大能缓存的文件个数（</w:t>
      </w:r>
      <w:r>
        <w:rPr>
          <w:rFonts w:hint="eastAsia"/>
        </w:rPr>
        <w:t>7.0</w:t>
      </w:r>
      <w:r>
        <w:rPr>
          <w:rFonts w:hint="eastAsia"/>
        </w:rPr>
        <w:t>后已废弃）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rStyle w:val="a7"/>
          <w:b w:val="0"/>
          <w:bCs w:val="0"/>
          <w:kern w:val="0"/>
        </w:rPr>
      </w:pPr>
      <w:r>
        <w:rPr>
          <w:rStyle w:val="a7"/>
          <w:b w:val="0"/>
          <w:bCs w:val="0"/>
          <w:kern w:val="0"/>
        </w:rPr>
        <w:t>EFS_</w:t>
      </w:r>
      <w:proofErr w:type="gramStart"/>
      <w:r>
        <w:rPr>
          <w:rStyle w:val="a7"/>
          <w:b w:val="0"/>
          <w:bCs w:val="0"/>
          <w:kern w:val="0"/>
        </w:rPr>
        <w:t>BOOL  archiveSetMaxCache</w:t>
      </w:r>
      <w:proofErr w:type="gramEnd"/>
      <w:r>
        <w:rPr>
          <w:rStyle w:val="a7"/>
          <w:b w:val="0"/>
          <w:bCs w:val="0"/>
          <w:kern w:val="0"/>
        </w:rPr>
        <w:t xml:space="preserve">( ArchiveWriterHandle handle, </w:t>
      </w:r>
    </w:p>
    <w:p w:rsidR="007E0034" w:rsidRDefault="00920904">
      <w:pPr>
        <w:ind w:left="3360" w:firstLine="420"/>
      </w:pPr>
      <w:proofErr w:type="gramStart"/>
      <w:r>
        <w:rPr>
          <w:rStyle w:val="a7"/>
          <w:b w:val="0"/>
          <w:bCs w:val="0"/>
          <w:kern w:val="0"/>
        </w:rPr>
        <w:t>const</w:t>
      </w:r>
      <w:proofErr w:type="gramEnd"/>
      <w:r>
        <w:rPr>
          <w:rStyle w:val="a7"/>
          <w:b w:val="0"/>
          <w:bCs w:val="0"/>
          <w:kern w:val="0"/>
        </w:rPr>
        <w:t xml:space="preserve"> uint32_t number )</w:t>
      </w:r>
      <w:r>
        <w:t>;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  <w:kern w:val="0"/>
        </w:rPr>
      </w:pPr>
      <w:r>
        <w:rPr>
          <w:rFonts w:hint="eastAsia"/>
          <w:b/>
          <w:kern w:val="0"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  <w:kern w:val="0"/>
        </w:rPr>
      </w:pPr>
      <w:r>
        <w:rPr>
          <w:rFonts w:hint="eastAsia"/>
          <w:kern w:val="0"/>
        </w:rPr>
        <w:t>已经调用该接口的程序，无需修改，调用会返回成功，但实际不生效。</w:t>
      </w:r>
    </w:p>
    <w:p w:rsidR="007E0034" w:rsidRDefault="00920904">
      <w:pPr>
        <w:pStyle w:val="4"/>
      </w:pPr>
      <w:r>
        <w:rPr>
          <w:rFonts w:hint="eastAsia"/>
        </w:rPr>
        <w:t>获取最大能缓存的文件个数（</w:t>
      </w:r>
      <w:r>
        <w:rPr>
          <w:rFonts w:hint="eastAsia"/>
        </w:rPr>
        <w:t>7.0</w:t>
      </w:r>
      <w:r>
        <w:rPr>
          <w:rFonts w:hint="eastAsia"/>
        </w:rPr>
        <w:t>后已废弃）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kern w:val="0"/>
        </w:rPr>
      </w:pPr>
      <w:proofErr w:type="gramStart"/>
      <w:r>
        <w:t>uint32_t</w:t>
      </w:r>
      <w:proofErr w:type="gramEnd"/>
      <w:r>
        <w:t xml:space="preserve"> archiveGetMaxCache(ArchiveWriterHandle handle)</w:t>
      </w:r>
      <w:r>
        <w:rPr>
          <w:rFonts w:hint="eastAsia"/>
        </w:rPr>
        <w:t>;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  <w:kern w:val="0"/>
        </w:rPr>
      </w:pPr>
      <w:r>
        <w:rPr>
          <w:rFonts w:hint="eastAsia"/>
          <w:b/>
          <w:kern w:val="0"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  <w:kern w:val="0"/>
        </w:rPr>
        <w:t>已经调用该接口的程序，无需修改，调用会返回成功，但实际不生效。</w:t>
      </w:r>
    </w:p>
    <w:p w:rsidR="007E0034" w:rsidRDefault="00920904">
      <w:pPr>
        <w:pStyle w:val="4"/>
      </w:pPr>
      <w:r>
        <w:rPr>
          <w:rFonts w:hint="eastAsia"/>
        </w:rPr>
        <w:t>获取当前缓存的文件个数（</w:t>
      </w:r>
      <w:r>
        <w:rPr>
          <w:rFonts w:hint="eastAsia"/>
        </w:rPr>
        <w:t>7.0</w:t>
      </w:r>
      <w:r>
        <w:rPr>
          <w:rFonts w:hint="eastAsia"/>
        </w:rPr>
        <w:t>后已废弃）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ind w:left="420" w:firstLine="420"/>
        <w:rPr>
          <w:kern w:val="0"/>
        </w:rPr>
      </w:pPr>
      <w:proofErr w:type="gramStart"/>
      <w:r>
        <w:lastRenderedPageBreak/>
        <w:t>uint32_t</w:t>
      </w:r>
      <w:proofErr w:type="gramEnd"/>
      <w:r>
        <w:t xml:space="preserve"> archiveGetCurrentCache(ArchiveWriterHandle handle);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  <w:kern w:val="0"/>
        </w:rPr>
      </w:pPr>
      <w:r>
        <w:rPr>
          <w:rFonts w:hint="eastAsia"/>
          <w:b/>
          <w:kern w:val="0"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  <w:kern w:val="0"/>
        </w:rPr>
        <w:t>已经调用该接口的程序，无需修改，调用会返回成功，但实际不生效。</w:t>
      </w:r>
    </w:p>
    <w:p w:rsidR="007E0034" w:rsidRDefault="00920904">
      <w:pPr>
        <w:pStyle w:val="4"/>
      </w:pPr>
      <w:r>
        <w:rPr>
          <w:rFonts w:hint="eastAsia"/>
        </w:rPr>
        <w:t>一次性写入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rStyle w:val="a7"/>
        </w:rPr>
      </w:pPr>
      <w:r>
        <w:rPr>
          <w:rStyle w:val="a7"/>
          <w:b w:val="0"/>
          <w:bCs w:val="0"/>
          <w:kern w:val="0"/>
        </w:rPr>
        <w:t xml:space="preserve">EFS_BOOL </w:t>
      </w:r>
      <w:proofErr w:type="gramStart"/>
      <w:r>
        <w:rPr>
          <w:rStyle w:val="a7"/>
          <w:b w:val="0"/>
          <w:bCs w:val="0"/>
          <w:kern w:val="0"/>
        </w:rPr>
        <w:t>archiveWriteOnce(</w:t>
      </w:r>
      <w:proofErr w:type="gramEnd"/>
      <w:r>
        <w:rPr>
          <w:rStyle w:val="a7"/>
          <w:b w:val="0"/>
          <w:bCs w:val="0"/>
          <w:kern w:val="0"/>
        </w:rPr>
        <w:t xml:space="preserve">ArchiveWriterHandle handle, </w:t>
      </w:r>
    </w:p>
    <w:p w:rsidR="007E0034" w:rsidRDefault="00920904">
      <w:pPr>
        <w:ind w:leftChars="1700" w:left="357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const</w:t>
      </w:r>
      <w:proofErr w:type="gramEnd"/>
      <w:r>
        <w:rPr>
          <w:rStyle w:val="a7"/>
          <w:b w:val="0"/>
          <w:bCs w:val="0"/>
          <w:kern w:val="0"/>
        </w:rPr>
        <w:t xml:space="preserve"> char* suffix, </w:t>
      </w:r>
    </w:p>
    <w:p w:rsidR="007E0034" w:rsidRDefault="00920904">
      <w:pPr>
        <w:ind w:leftChars="1700" w:left="357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const</w:t>
      </w:r>
      <w:proofErr w:type="gramEnd"/>
      <w:r>
        <w:rPr>
          <w:rStyle w:val="a7"/>
          <w:b w:val="0"/>
          <w:bCs w:val="0"/>
          <w:kern w:val="0"/>
        </w:rPr>
        <w:t xml:space="preserve"> char* buffer, </w:t>
      </w:r>
    </w:p>
    <w:p w:rsidR="007E0034" w:rsidRDefault="00920904">
      <w:pPr>
        <w:ind w:leftChars="1700" w:left="357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const</w:t>
      </w:r>
      <w:proofErr w:type="gramEnd"/>
      <w:r>
        <w:rPr>
          <w:rStyle w:val="a7"/>
          <w:b w:val="0"/>
          <w:bCs w:val="0"/>
          <w:kern w:val="0"/>
        </w:rPr>
        <w:t xml:space="preserve"> uint32_t length, </w:t>
      </w:r>
    </w:p>
    <w:p w:rsidR="007E0034" w:rsidRDefault="00920904">
      <w:pPr>
        <w:ind w:leftChars="1700" w:left="3570"/>
        <w:rPr>
          <w:rStyle w:val="a7"/>
          <w:b w:val="0"/>
          <w:bCs w:val="0"/>
          <w:kern w:val="0"/>
        </w:rPr>
      </w:pPr>
      <w:proofErr w:type="gramStart"/>
      <w:r>
        <w:rPr>
          <w:rStyle w:val="a7"/>
          <w:b w:val="0"/>
          <w:bCs w:val="0"/>
          <w:kern w:val="0"/>
        </w:rPr>
        <w:t>char</w:t>
      </w:r>
      <w:proofErr w:type="gramEnd"/>
      <w:r>
        <w:rPr>
          <w:rStyle w:val="a7"/>
          <w:b w:val="0"/>
          <w:bCs w:val="0"/>
          <w:kern w:val="0"/>
        </w:rPr>
        <w:t>* filename 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ind w:left="334" w:firstLineChars="241" w:firstLine="506"/>
      </w:pPr>
      <w:r>
        <w:rPr>
          <w:rFonts w:hint="eastAsia"/>
        </w:rPr>
        <w:t>合并了</w:t>
      </w:r>
      <w:r>
        <w:rPr>
          <w:rFonts w:hint="eastAsia"/>
        </w:rPr>
        <w:t>archiveWriterOpen()</w:t>
      </w:r>
      <w:r>
        <w:rPr>
          <w:rFonts w:hint="eastAsia"/>
        </w:rPr>
        <w:t>、</w:t>
      </w:r>
      <w:r>
        <w:rPr>
          <w:rFonts w:hint="eastAsia"/>
        </w:rPr>
        <w:t>archiveWrite()</w:t>
      </w:r>
      <w:r>
        <w:rPr>
          <w:rFonts w:hint="eastAsia"/>
        </w:rPr>
        <w:t>、</w:t>
      </w:r>
      <w:r>
        <w:rPr>
          <w:rFonts w:hint="eastAsia"/>
        </w:rPr>
        <w:t>archiveWriterClose()</w:t>
      </w:r>
      <w:r>
        <w:rPr>
          <w:rFonts w:hint="eastAsia"/>
        </w:rPr>
        <w:t>功能。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handle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写句柄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Style w:val="a7"/>
                <w:b w:val="0"/>
                <w:bCs w:val="0"/>
                <w:kern w:val="0"/>
              </w:rPr>
              <w:t>suffix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文件名后缀。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rStyle w:val="a7"/>
                <w:b w:val="0"/>
                <w:bCs w:val="0"/>
                <w:kern w:val="0"/>
              </w:rPr>
            </w:pPr>
            <w:r>
              <w:rPr>
                <w:rStyle w:val="a7"/>
                <w:rFonts w:hint="eastAsia"/>
                <w:b w:val="0"/>
                <w:bCs w:val="0"/>
                <w:kern w:val="0"/>
              </w:rPr>
              <w:t>buffer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数据缓存地址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rStyle w:val="a7"/>
                <w:b w:val="0"/>
                <w:bCs w:val="0"/>
                <w:kern w:val="0"/>
              </w:rPr>
            </w:pPr>
            <w:r>
              <w:rPr>
                <w:rStyle w:val="a7"/>
                <w:rFonts w:hint="eastAsia"/>
                <w:b w:val="0"/>
                <w:bCs w:val="0"/>
                <w:kern w:val="0"/>
              </w:rPr>
              <w:t>length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待写入数据的长度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rStyle w:val="a7"/>
                <w:b w:val="0"/>
                <w:bCs w:val="0"/>
                <w:kern w:val="0"/>
              </w:rPr>
            </w:pPr>
            <w:r>
              <w:rPr>
                <w:rStyle w:val="a7"/>
                <w:rFonts w:hint="eastAsia"/>
                <w:b w:val="0"/>
                <w:bCs w:val="0"/>
                <w:kern w:val="0"/>
              </w:rPr>
              <w:t>filename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[OUT] </w:t>
            </w:r>
            <w:r>
              <w:rPr>
                <w:rFonts w:hint="eastAsia"/>
              </w:rPr>
              <w:t>写入成功后返回的文件名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Cs/>
        </w:rPr>
      </w:pPr>
      <w:r>
        <w:rPr>
          <w:rFonts w:hint="eastAsia"/>
          <w:bCs/>
        </w:rPr>
        <w:t>EFS_TRUE</w:t>
      </w:r>
      <w:r>
        <w:rPr>
          <w:rFonts w:hint="eastAsia"/>
          <w:bCs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  <w:rPr>
          <w:b/>
          <w:bCs/>
        </w:rPr>
      </w:pPr>
      <w:r>
        <w:rPr>
          <w:rFonts w:hint="eastAsia"/>
          <w:bCs/>
        </w:rPr>
        <w:t>EFS_FALSE</w:t>
      </w:r>
      <w:r>
        <w:rPr>
          <w:rFonts w:hint="eastAsia"/>
          <w:bCs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  <w:bCs/>
        </w:rPr>
        <w:t>示例</w:t>
      </w:r>
    </w:p>
    <w:tbl>
      <w:tblPr>
        <w:tblStyle w:val="aa"/>
        <w:tblpPr w:leftFromText="180" w:rightFromText="180" w:vertAnchor="text" w:horzAnchor="page" w:tblpX="2246" w:tblpY="170"/>
        <w:tblW w:w="7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0"/>
      </w:tblGrid>
      <w:tr w:rsidR="007E0034">
        <w:tc>
          <w:tcPr>
            <w:tcW w:w="7660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const char* suffix = "jpg";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length = 12288;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char* buf = (char*)malloc(length);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if( EFS_TRUE != </w:t>
            </w:r>
            <w:r>
              <w:rPr>
                <w:color w:val="FF0000"/>
                <w:sz w:val="18"/>
                <w:szCs w:val="18"/>
              </w:rPr>
              <w:t xml:space="preserve">archiveWriteOnce( writer, suffix, buf, length, filename ) </w:t>
            </w:r>
            <w:r>
              <w:rPr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printf( "wirteOnce failed\n"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7.0</w:t>
      </w:r>
      <w:r>
        <w:rPr>
          <w:rFonts w:hint="eastAsia"/>
        </w:rPr>
        <w:t>版本后支持该接口</w:t>
      </w:r>
    </w:p>
    <w:p w:rsidR="007E0034" w:rsidRDefault="00920904">
      <w:pPr>
        <w:pStyle w:val="3"/>
      </w:pPr>
      <w:r>
        <w:rPr>
          <w:rFonts w:hint="eastAsia"/>
        </w:rPr>
        <w:t>下载文件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下载文件需要使用</w:t>
      </w:r>
      <w:r>
        <w:t>ArchiveReaderHandle</w:t>
      </w:r>
      <w:r>
        <w:rPr>
          <w:rFonts w:hint="eastAsia"/>
        </w:rPr>
        <w:t>，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使用同一个</w:t>
      </w:r>
      <w:r>
        <w:t>ArchiveReaderHandle</w:t>
      </w:r>
      <w:r>
        <w:rPr>
          <w:rFonts w:hint="eastAsia"/>
        </w:rPr>
        <w:t>读取相同前缀的文件，可获取</w:t>
      </w:r>
      <w:r>
        <w:rPr>
          <w:rFonts w:hint="eastAsia"/>
          <w:color w:val="FF0000"/>
        </w:rPr>
        <w:t>最佳性能</w:t>
      </w:r>
      <w:r>
        <w:rPr>
          <w:rFonts w:hint="eastAsia"/>
        </w:rPr>
        <w:t>。写入时返回</w:t>
      </w:r>
      <w:r>
        <w:rPr>
          <w:rFonts w:hint="eastAsia"/>
        </w:rPr>
        <w:lastRenderedPageBreak/>
        <w:t>的文件名格式为</w:t>
      </w:r>
      <w:r>
        <w:rPr>
          <w:rFonts w:hint="eastAsia"/>
          <w:color w:val="FF0000"/>
        </w:rPr>
        <w:t>bucket/archivefile</w:t>
      </w:r>
      <w:r>
        <w:rPr>
          <w:color w:val="FF0000"/>
        </w:rPr>
        <w:t>-</w:t>
      </w:r>
      <w:r>
        <w:rPr>
          <w:rFonts w:hint="eastAsia"/>
          <w:color w:val="FF0000"/>
        </w:rPr>
        <w:t>xxxx</w:t>
      </w:r>
      <w:r>
        <w:rPr>
          <w:color w:val="FF0000"/>
        </w:rPr>
        <w:t>-</w:t>
      </w:r>
      <w:r>
        <w:rPr>
          <w:rFonts w:hint="eastAsia"/>
          <w:color w:val="FF0000"/>
        </w:rPr>
        <w:t>xx</w:t>
      </w:r>
      <w:r>
        <w:rPr>
          <w:color w:val="FF0000"/>
        </w:rPr>
        <w:t>-</w:t>
      </w:r>
      <w:r>
        <w:rPr>
          <w:rFonts w:hint="eastAsia"/>
          <w:color w:val="FF0000"/>
        </w:rPr>
        <w:t>xx</w:t>
      </w:r>
      <w:r>
        <w:rPr>
          <w:color w:val="FF0000"/>
        </w:rPr>
        <w:t>-</w:t>
      </w:r>
      <w:r>
        <w:rPr>
          <w:rFonts w:hint="eastAsia"/>
          <w:color w:val="FF0000"/>
        </w:rPr>
        <w:t>xxxxxx</w:t>
      </w:r>
      <w:r>
        <w:rPr>
          <w:color w:val="FF0000"/>
        </w:rPr>
        <w:t>-</w:t>
      </w:r>
      <w:r>
        <w:rPr>
          <w:rFonts w:hint="eastAsia"/>
          <w:color w:val="FF0000"/>
        </w:rPr>
        <w:t>xxxxxxxxxxxxxxxx</w:t>
      </w:r>
      <w:r>
        <w:rPr>
          <w:rFonts w:hint="eastAsia"/>
        </w:rPr>
        <w:t>:offset/size.suffix</w:t>
      </w:r>
      <w:r>
        <w:rPr>
          <w:rFonts w:hint="eastAsia"/>
        </w:rPr>
        <w:t>。</w:t>
      </w:r>
      <w:proofErr w:type="gramStart"/>
      <w:r>
        <w:rPr>
          <w:rFonts w:hint="eastAsia"/>
        </w:rPr>
        <w:t>标红的</w:t>
      </w:r>
      <w:proofErr w:type="gramEnd"/>
      <w:r>
        <w:rPr>
          <w:rFonts w:hint="eastAsia"/>
        </w:rPr>
        <w:t>字段相同就是前缀相同，意味着小文件打包在同一个大文件中。</w:t>
      </w:r>
    </w:p>
    <w:p w:rsidR="007E0034" w:rsidRDefault="00920904">
      <w:pPr>
        <w:pStyle w:val="4"/>
      </w:pPr>
      <w:r>
        <w:rPr>
          <w:rFonts w:hint="eastAsia"/>
        </w:rPr>
        <w:t>创建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bCs/>
        </w:rPr>
      </w:pPr>
      <w:r>
        <w:rPr>
          <w:bCs/>
        </w:rPr>
        <w:t xml:space="preserve">ArchiveReaderHandle </w:t>
      </w:r>
      <w:proofErr w:type="gramStart"/>
      <w:r>
        <w:rPr>
          <w:bCs/>
        </w:rPr>
        <w:t>createArchiveReader(</w:t>
      </w:r>
      <w:proofErr w:type="gramEnd"/>
      <w:r>
        <w:rPr>
          <w:bCs/>
        </w:rPr>
        <w:t xml:space="preserve"> EFSHandle handle 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创建小文件打包读句柄。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bCs/>
              </w:rPr>
              <w:t>handle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已经初始化好的</w:t>
            </w:r>
            <w:r>
              <w:rPr>
                <w:rFonts w:hint="eastAsia"/>
              </w:rPr>
              <w:t>EFSHandle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spacing w:line="360" w:lineRule="auto"/>
        <w:ind w:left="840" w:firstLineChars="0" w:firstLine="0"/>
        <w:rPr>
          <w:rStyle w:val="a7"/>
          <w:b w:val="0"/>
        </w:rPr>
      </w:pPr>
      <w:r>
        <w:rPr>
          <w:rStyle w:val="a7"/>
          <w:rFonts w:hint="eastAsia"/>
          <w:b w:val="0"/>
        </w:rPr>
        <w:t>必须使用</w:t>
      </w:r>
      <w:r>
        <w:rPr>
          <w:rStyle w:val="a7"/>
          <w:b w:val="0"/>
        </w:rPr>
        <w:t>isArchiveReaderHandleValid</w:t>
      </w:r>
      <w:r>
        <w:rPr>
          <w:rStyle w:val="a7"/>
          <w:rFonts w:hint="eastAsia"/>
          <w:b w:val="0"/>
        </w:rPr>
        <w:t>()</w:t>
      </w:r>
      <w:r>
        <w:rPr>
          <w:rStyle w:val="a7"/>
          <w:rFonts w:hint="eastAsia"/>
          <w:b w:val="0"/>
        </w:rPr>
        <w:t>判断返回的句柄是否有效，只有有效才能继续使用。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ArchiveReaderHandle reader = </w:t>
            </w:r>
            <w:r>
              <w:rPr>
                <w:color w:val="FF0000"/>
                <w:sz w:val="18"/>
                <w:szCs w:val="18"/>
              </w:rPr>
              <w:t>createArchiveReader( efs )</w:t>
            </w:r>
            <w:r>
              <w:rPr>
                <w:sz w:val="18"/>
                <w:szCs w:val="18"/>
              </w:rPr>
              <w:t>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EFS_TRUE != isArchiveReaderHandleValid( reader )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printf( "create reader failed\n"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return;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创建的</w:t>
      </w:r>
      <w:r>
        <w:rPr>
          <w:bCs/>
        </w:rPr>
        <w:t>ArchiveReaderHandle</w:t>
      </w:r>
      <w:r>
        <w:rPr>
          <w:rFonts w:hint="eastAsia"/>
          <w:bCs/>
        </w:rPr>
        <w:t>与一般句柄不同，一旦创建后可以进行任意次数的打开、读取、关闭操作，</w:t>
      </w:r>
      <w:r>
        <w:rPr>
          <w:rFonts w:hint="eastAsia"/>
          <w:bCs/>
          <w:color w:val="FF0000"/>
        </w:rPr>
        <w:t>无需读取一个文件就创建一次</w:t>
      </w:r>
      <w:r>
        <w:rPr>
          <w:bCs/>
          <w:color w:val="FF0000"/>
        </w:rPr>
        <w:t>ArchiveReaderHandle</w:t>
      </w:r>
      <w:r>
        <w:rPr>
          <w:rFonts w:hint="eastAsia"/>
          <w:bCs/>
        </w:rPr>
        <w:t>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请尽可能复用一个</w:t>
      </w:r>
      <w:r>
        <w:rPr>
          <w:rFonts w:hint="eastAsia"/>
        </w:rPr>
        <w:t>ArchiveReader</w:t>
      </w:r>
      <w:r>
        <w:rPr>
          <w:rFonts w:hint="eastAsia"/>
        </w:rPr>
        <w:t>，避免反复创建和释放。</w:t>
      </w:r>
    </w:p>
    <w:p w:rsidR="007E0034" w:rsidRDefault="00920904">
      <w:pPr>
        <w:pStyle w:val="4"/>
      </w:pPr>
      <w:r>
        <w:rPr>
          <w:rFonts w:hint="eastAsia"/>
        </w:rPr>
        <w:t>打开文件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bCs/>
        </w:rPr>
      </w:pPr>
      <w:r>
        <w:rPr>
          <w:bCs/>
        </w:rPr>
        <w:t xml:space="preserve">EFS_BOOL </w:t>
      </w:r>
      <w:proofErr w:type="gramStart"/>
      <w:r>
        <w:rPr>
          <w:bCs/>
        </w:rPr>
        <w:t>archiveReaderOpen(</w:t>
      </w:r>
      <w:proofErr w:type="gramEnd"/>
      <w:r>
        <w:rPr>
          <w:bCs/>
        </w:rPr>
        <w:t xml:space="preserve"> ArchiveReaderHandle handle, </w:t>
      </w:r>
    </w:p>
    <w:p w:rsidR="007E0034" w:rsidRDefault="00920904">
      <w:pPr>
        <w:pStyle w:val="ab"/>
        <w:spacing w:line="360" w:lineRule="auto"/>
        <w:ind w:leftChars="1700" w:left="3570" w:firstLineChars="0" w:firstLine="0"/>
        <w:rPr>
          <w:bCs/>
        </w:rPr>
      </w:pPr>
      <w:proofErr w:type="gramStart"/>
      <w:r>
        <w:rPr>
          <w:bCs/>
        </w:rPr>
        <w:t>const</w:t>
      </w:r>
      <w:proofErr w:type="gramEnd"/>
      <w:r>
        <w:rPr>
          <w:bCs/>
        </w:rPr>
        <w:t xml:space="preserve"> char* filename, </w:t>
      </w:r>
    </w:p>
    <w:p w:rsidR="007E0034" w:rsidRDefault="00920904">
      <w:pPr>
        <w:pStyle w:val="ab"/>
        <w:spacing w:line="360" w:lineRule="auto"/>
        <w:ind w:leftChars="1700" w:left="3570" w:firstLineChars="0" w:firstLine="0"/>
        <w:rPr>
          <w:bCs/>
        </w:rPr>
      </w:pPr>
      <w:r>
        <w:rPr>
          <w:bCs/>
        </w:rPr>
        <w:t xml:space="preserve">uint64_t* </w:t>
      </w:r>
      <w:proofErr w:type="gramStart"/>
      <w:r>
        <w:rPr>
          <w:bCs/>
        </w:rPr>
        <w:t>length )</w:t>
      </w:r>
      <w:proofErr w:type="gramEnd"/>
      <w:r>
        <w:rPr>
          <w:bCs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打开指定的文件，并获取文件长度。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lastRenderedPageBreak/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handle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读句柄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t>filename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指定的文件名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bCs/>
              </w:rPr>
              <w:t>length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 ] </w:t>
            </w:r>
            <w:r>
              <w:rPr>
                <w:rFonts w:hint="eastAsia"/>
              </w:rPr>
              <w:t>文件长度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EFS_TRUE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EFS_FALSE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uint64_t file_length = 0;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if( EFS_TRUE !=</w:t>
            </w:r>
            <w:r>
              <w:rPr>
                <w:color w:val="FF0000"/>
                <w:sz w:val="18"/>
                <w:szCs w:val="18"/>
              </w:rPr>
              <w:t xml:space="preserve"> archiveReaderOpen( reader, filename, &amp;file_length ) </w:t>
            </w:r>
            <w:r>
              <w:rPr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printf( "open %s failed\n", filename);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return -1;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7E0034"/>
    <w:p w:rsidR="007E0034" w:rsidRDefault="00920904">
      <w:pPr>
        <w:pStyle w:val="4"/>
      </w:pPr>
      <w:r>
        <w:rPr>
          <w:rFonts w:hint="eastAsia"/>
        </w:rPr>
        <w:t>读文件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bCs/>
        </w:rPr>
      </w:pPr>
      <w:proofErr w:type="gramStart"/>
      <w:r>
        <w:rPr>
          <w:bCs/>
        </w:rPr>
        <w:t>int32_t</w:t>
      </w:r>
      <w:proofErr w:type="gramEnd"/>
      <w:r>
        <w:rPr>
          <w:bCs/>
        </w:rPr>
        <w:t xml:space="preserve"> archiveRead( ArchiveReaderHandle handle, </w:t>
      </w:r>
    </w:p>
    <w:p w:rsidR="007E0034" w:rsidRDefault="00920904">
      <w:pPr>
        <w:pStyle w:val="ab"/>
        <w:spacing w:line="360" w:lineRule="auto"/>
        <w:ind w:leftChars="1300" w:left="2730" w:firstLineChars="0" w:firstLine="0"/>
        <w:rPr>
          <w:bCs/>
        </w:rPr>
      </w:pPr>
      <w:proofErr w:type="gramStart"/>
      <w:r>
        <w:rPr>
          <w:bCs/>
        </w:rPr>
        <w:t>char</w:t>
      </w:r>
      <w:proofErr w:type="gramEnd"/>
      <w:r>
        <w:rPr>
          <w:bCs/>
        </w:rPr>
        <w:t xml:space="preserve">* buffer, </w:t>
      </w:r>
    </w:p>
    <w:p w:rsidR="007E0034" w:rsidRDefault="00920904">
      <w:pPr>
        <w:pStyle w:val="ab"/>
        <w:spacing w:line="360" w:lineRule="auto"/>
        <w:ind w:leftChars="1300" w:left="2730" w:firstLineChars="0" w:firstLine="0"/>
        <w:rPr>
          <w:bCs/>
        </w:rPr>
      </w:pPr>
      <w:proofErr w:type="gramStart"/>
      <w:r>
        <w:rPr>
          <w:bCs/>
        </w:rPr>
        <w:t>const</w:t>
      </w:r>
      <w:proofErr w:type="gramEnd"/>
      <w:r>
        <w:rPr>
          <w:bCs/>
        </w:rPr>
        <w:t xml:space="preserve"> uint32_t length 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读取指定长度的数据。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handle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读句柄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bCs/>
              </w:rPr>
              <w:t>buffer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保存读取数据的缓存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length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 </w:t>
            </w:r>
            <w:proofErr w:type="gramStart"/>
            <w:r>
              <w:rPr>
                <w:rFonts w:hint="eastAsia"/>
              </w:rPr>
              <w:t>待读</w:t>
            </w:r>
            <w:proofErr w:type="gramEnd"/>
            <w:r>
              <w:rPr>
                <w:rFonts w:hint="eastAsia"/>
              </w:rPr>
              <w:t>取的长度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&gt;0</w:t>
      </w:r>
      <w:r>
        <w:rPr>
          <w:rFonts w:hint="eastAsia"/>
        </w:rPr>
        <w:t>：实际读取的成都。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=0</w:t>
      </w:r>
      <w:r>
        <w:rPr>
          <w:rFonts w:hint="eastAsia"/>
        </w:rPr>
        <w:t>：暂时不可读取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-1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-2</w:t>
      </w:r>
      <w:r>
        <w:rPr>
          <w:rFonts w:hint="eastAsia"/>
        </w:rPr>
        <w:t>：读取到文件尾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want_read_len = file_length;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uint32_t read_once_len = 12288; // </w:t>
            </w:r>
            <w:r>
              <w:rPr>
                <w:rFonts w:hint="eastAsia"/>
                <w:sz w:val="18"/>
                <w:szCs w:val="18"/>
              </w:rPr>
              <w:t>推荐每次读取的长度是</w:t>
            </w:r>
            <w:r>
              <w:rPr>
                <w:rFonts w:hint="eastAsia"/>
                <w:sz w:val="18"/>
                <w:szCs w:val="18"/>
              </w:rPr>
              <w:t>4K*N</w:t>
            </w:r>
            <w:r>
              <w:rPr>
                <w:rFonts w:hint="eastAsia"/>
                <w:sz w:val="18"/>
                <w:szCs w:val="18"/>
              </w:rPr>
              <w:t>的倍数，此处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rFonts w:hint="eastAsia"/>
                <w:sz w:val="18"/>
                <w:szCs w:val="18"/>
              </w:rPr>
              <w:t>3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char* buf = new char[read_once_len]; // </w:t>
            </w:r>
            <w:r>
              <w:rPr>
                <w:rFonts w:hint="eastAsia"/>
                <w:sz w:val="18"/>
                <w:szCs w:val="18"/>
              </w:rPr>
              <w:t>读取数据的缓存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uint32_t read_len = 0;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while( read_len &lt; want_read_len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int ret = </w:t>
            </w:r>
            <w:r>
              <w:rPr>
                <w:color w:val="FF0000"/>
                <w:sz w:val="18"/>
                <w:szCs w:val="18"/>
              </w:rPr>
              <w:t>archiveRead( reader, buf, read_once_len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if( 0 &lt;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read_len += ret;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uint32_t left_read_len = want_read_len - read_len;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每次读取的长度不能超过剩余需要读取的长度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read_once_len = read_once_len &gt; left_read_</w:t>
            </w:r>
            <w:proofErr w:type="gramStart"/>
            <w:r>
              <w:rPr>
                <w:sz w:val="18"/>
                <w:szCs w:val="18"/>
              </w:rPr>
              <w:t>len ?</w:t>
            </w:r>
            <w:proofErr w:type="gramEnd"/>
            <w:r>
              <w:rPr>
                <w:sz w:val="18"/>
                <w:szCs w:val="18"/>
              </w:rPr>
              <w:t xml:space="preserve"> left_read_len : read_once_len;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对读取到的数据进行操作，比如写入本地文件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读取多少就写入多少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// write( fd, buf, ret );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}else if( 0 ==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休眠</w:t>
            </w:r>
            <w:r>
              <w:rPr>
                <w:rFonts w:hint="eastAsia"/>
                <w:sz w:val="18"/>
                <w:szCs w:val="18"/>
              </w:rPr>
              <w:t>1ms</w:t>
            </w:r>
            <w:r>
              <w:rPr>
                <w:rFonts w:hint="eastAsia"/>
                <w:sz w:val="18"/>
                <w:szCs w:val="18"/>
              </w:rPr>
              <w:t>，必须有休眠，否则可能导致</w:t>
            </w: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占用上升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SLEEP_MS( 1 );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}else if( -1 ==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printf("read failed\n"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break;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}else if( -2 == ret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读取到文件尾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printf( "read end\n"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break;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}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lastRenderedPageBreak/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如果必须保证文件数据是完整的，比如图片这类文件，那么请判断</w:t>
      </w:r>
      <w:r>
        <w:rPr>
          <w:rFonts w:hint="eastAsia"/>
        </w:rPr>
        <w:t>read_len</w:t>
      </w:r>
      <w:r>
        <w:rPr>
          <w:rFonts w:hint="eastAsia"/>
        </w:rPr>
        <w:t>是否等于</w:t>
      </w:r>
      <w:r>
        <w:rPr>
          <w:rFonts w:hint="eastAsia"/>
        </w:rPr>
        <w:t>want_read_len</w:t>
      </w:r>
      <w:r>
        <w:rPr>
          <w:rFonts w:hint="eastAsia"/>
        </w:rPr>
        <w:t>，如果相等则认为读取成功，否则认为读取失败。</w:t>
      </w:r>
    </w:p>
    <w:p w:rsidR="007E0034" w:rsidRDefault="00920904">
      <w:pPr>
        <w:pStyle w:val="4"/>
      </w:pPr>
      <w:r>
        <w:rPr>
          <w:rFonts w:hint="eastAsia"/>
        </w:rPr>
        <w:t>关闭文件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bCs/>
        </w:rPr>
      </w:pPr>
      <w:r>
        <w:rPr>
          <w:bCs/>
        </w:rPr>
        <w:t xml:space="preserve">EFS_BOOL </w:t>
      </w:r>
      <w:proofErr w:type="gramStart"/>
      <w:r>
        <w:rPr>
          <w:bCs/>
        </w:rPr>
        <w:t>archiveReaderClose(</w:t>
      </w:r>
      <w:proofErr w:type="gramEnd"/>
      <w:r>
        <w:rPr>
          <w:bCs/>
        </w:rPr>
        <w:t>ArchiveReaderHandle handle);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关闭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  <w:shd w:val="clear" w:color="auto" w:fill="auto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handle</w:t>
            </w:r>
          </w:p>
        </w:tc>
        <w:tc>
          <w:tcPr>
            <w:tcW w:w="6287" w:type="dxa"/>
            <w:shd w:val="clear" w:color="auto" w:fill="auto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[IN ] </w:t>
            </w:r>
            <w:r>
              <w:rPr>
                <w:rFonts w:hint="eastAsia"/>
                <w:kern w:val="0"/>
              </w:rPr>
              <w:t>读句柄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EFS_TRUE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EFS_FALSE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lastRenderedPageBreak/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打开文件成功后，必须关闭文件</w:t>
            </w:r>
            <w:r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一般无需关心结果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archiveReaderClose( reader );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一旦</w:t>
      </w:r>
      <w:r>
        <w:rPr>
          <w:rFonts w:hint="eastAsia"/>
        </w:rPr>
        <w:t>archiveReaderOpen()</w:t>
      </w:r>
      <w:r>
        <w:rPr>
          <w:rFonts w:hint="eastAsia"/>
        </w:rPr>
        <w:t>成功，那么不论是否读取失败，都必须调用该接口，否则会导致下一次</w:t>
      </w:r>
      <w:r>
        <w:rPr>
          <w:rFonts w:hint="eastAsia"/>
        </w:rPr>
        <w:t>archiveReaderOpen()</w:t>
      </w:r>
      <w:r>
        <w:rPr>
          <w:rFonts w:hint="eastAsia"/>
        </w:rPr>
        <w:t>失败。</w:t>
      </w:r>
    </w:p>
    <w:p w:rsidR="007E0034" w:rsidRDefault="00920904">
      <w:pPr>
        <w:pStyle w:val="4"/>
      </w:pPr>
      <w:r>
        <w:rPr>
          <w:rFonts w:hint="eastAsia"/>
        </w:rPr>
        <w:t>释放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pStyle w:val="ab"/>
        <w:spacing w:line="360" w:lineRule="auto"/>
        <w:ind w:left="840" w:firstLineChars="0" w:firstLine="0"/>
        <w:rPr>
          <w:bCs/>
        </w:rPr>
      </w:pPr>
      <w:r>
        <w:rPr>
          <w:bCs/>
        </w:rPr>
        <w:t xml:space="preserve">EFS_BOOL </w:t>
      </w:r>
      <w:proofErr w:type="gramStart"/>
      <w:r>
        <w:rPr>
          <w:bCs/>
        </w:rPr>
        <w:t>archiveReleaseReader(</w:t>
      </w:r>
      <w:proofErr w:type="gramEnd"/>
      <w:r>
        <w:rPr>
          <w:bCs/>
        </w:rPr>
        <w:t>ArchiveReaderHandle handle);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释放句柄占用的资源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  <w:shd w:val="clear" w:color="auto" w:fill="auto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handle</w:t>
            </w:r>
          </w:p>
        </w:tc>
        <w:tc>
          <w:tcPr>
            <w:tcW w:w="6287" w:type="dxa"/>
            <w:shd w:val="clear" w:color="auto" w:fill="auto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[IN ] </w:t>
            </w:r>
            <w:r>
              <w:rPr>
                <w:rFonts w:hint="eastAsia"/>
                <w:kern w:val="0"/>
              </w:rPr>
              <w:t>读句柄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</w:t>
            </w:r>
            <w:r>
              <w:rPr>
                <w:rFonts w:hint="eastAsia"/>
                <w:sz w:val="18"/>
                <w:szCs w:val="18"/>
              </w:rPr>
              <w:t>使用完毕必须释放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archiveReleaseReader( reader );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该接口仅在确定不再使用该</w:t>
      </w:r>
      <w:r>
        <w:rPr>
          <w:bCs/>
        </w:rPr>
        <w:t>ArchiveReaderHandle</w:t>
      </w:r>
      <w:r>
        <w:rPr>
          <w:rFonts w:hint="eastAsia"/>
        </w:rPr>
        <w:t>后调用，尽可能重复使用同一个</w:t>
      </w:r>
      <w:r>
        <w:rPr>
          <w:bCs/>
        </w:rPr>
        <w:t>ArchiveReaderHandle</w:t>
      </w:r>
      <w:r>
        <w:rPr>
          <w:rFonts w:hint="eastAsia"/>
        </w:rPr>
        <w:t>，避免频繁释放。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该接口必须在</w:t>
      </w:r>
      <w:r>
        <w:rPr>
          <w:rFonts w:hint="eastAsia"/>
        </w:rPr>
        <w:t>efsClose()</w:t>
      </w:r>
      <w:r>
        <w:rPr>
          <w:rFonts w:hint="eastAsia"/>
        </w:rPr>
        <w:t>前调用</w:t>
      </w:r>
      <w:r>
        <w:rPr>
          <w:rFonts w:hint="eastAsia"/>
          <w:b/>
        </w:rPr>
        <w:t xml:space="preserve"> </w:t>
      </w:r>
    </w:p>
    <w:p w:rsidR="007E0034" w:rsidRDefault="007E0034">
      <w:pPr>
        <w:pStyle w:val="ab"/>
        <w:ind w:left="1260" w:firstLineChars="0" w:firstLine="0"/>
        <w:rPr>
          <w:b/>
        </w:rPr>
      </w:pPr>
    </w:p>
    <w:p w:rsidR="007E0034" w:rsidRDefault="00920904">
      <w:pPr>
        <w:pStyle w:val="4"/>
      </w:pPr>
      <w:r>
        <w:rPr>
          <w:rFonts w:hint="eastAsia"/>
        </w:rPr>
        <w:t>解析文件名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spacing w:line="360" w:lineRule="auto"/>
        <w:ind w:left="420" w:firstLine="420"/>
        <w:rPr>
          <w:rStyle w:val="a7"/>
          <w:b w:val="0"/>
        </w:rPr>
      </w:pPr>
      <w:r>
        <w:rPr>
          <w:rStyle w:val="a7"/>
          <w:b w:val="0"/>
        </w:rPr>
        <w:t xml:space="preserve">EFS_BOOL </w:t>
      </w:r>
      <w:proofErr w:type="gramStart"/>
      <w:r>
        <w:rPr>
          <w:rStyle w:val="a7"/>
          <w:b w:val="0"/>
        </w:rPr>
        <w:t>archiveGetInfos(</w:t>
      </w:r>
      <w:proofErr w:type="gramEnd"/>
      <w:r>
        <w:rPr>
          <w:rStyle w:val="a7"/>
          <w:b w:val="0"/>
        </w:rPr>
        <w:t xml:space="preserve"> const char* archname, </w:t>
      </w:r>
    </w:p>
    <w:p w:rsidR="007E0034" w:rsidRDefault="00920904">
      <w:pPr>
        <w:pStyle w:val="ab"/>
        <w:spacing w:line="360" w:lineRule="auto"/>
        <w:ind w:left="2940"/>
        <w:rPr>
          <w:rStyle w:val="a7"/>
          <w:b w:val="0"/>
        </w:rPr>
      </w:pPr>
      <w:proofErr w:type="gramStart"/>
      <w:r>
        <w:rPr>
          <w:rStyle w:val="a7"/>
          <w:b w:val="0"/>
        </w:rPr>
        <w:t>char</w:t>
      </w:r>
      <w:proofErr w:type="gramEnd"/>
      <w:r>
        <w:rPr>
          <w:rStyle w:val="a7"/>
          <w:b w:val="0"/>
        </w:rPr>
        <w:t>* regionname,</w:t>
      </w:r>
    </w:p>
    <w:p w:rsidR="007E0034" w:rsidRDefault="00920904">
      <w:pPr>
        <w:pStyle w:val="ab"/>
        <w:spacing w:line="360" w:lineRule="auto"/>
        <w:ind w:left="840" w:firstLineChars="0" w:firstLine="0"/>
        <w:rPr>
          <w:rStyle w:val="a7"/>
          <w:b w:val="0"/>
        </w:rPr>
      </w:pPr>
      <w:r>
        <w:rPr>
          <w:rStyle w:val="a7"/>
          <w:b w:val="0"/>
        </w:rPr>
        <w:tab/>
      </w:r>
      <w:r>
        <w:rPr>
          <w:rStyle w:val="a7"/>
          <w:b w:val="0"/>
        </w:rPr>
        <w:tab/>
      </w:r>
      <w:r>
        <w:rPr>
          <w:rStyle w:val="a7"/>
          <w:b w:val="0"/>
        </w:rPr>
        <w:tab/>
      </w:r>
      <w:r>
        <w:rPr>
          <w:rStyle w:val="a7"/>
          <w:b w:val="0"/>
        </w:rPr>
        <w:tab/>
      </w:r>
      <w:r>
        <w:rPr>
          <w:rStyle w:val="a7"/>
          <w:b w:val="0"/>
        </w:rPr>
        <w:tab/>
      </w:r>
      <w:r>
        <w:rPr>
          <w:rStyle w:val="a7"/>
          <w:b w:val="0"/>
        </w:rPr>
        <w:tab/>
      </w:r>
      <w:proofErr w:type="gramStart"/>
      <w:r>
        <w:rPr>
          <w:rStyle w:val="a7"/>
          <w:b w:val="0"/>
        </w:rPr>
        <w:t>char</w:t>
      </w:r>
      <w:proofErr w:type="gramEnd"/>
      <w:r>
        <w:rPr>
          <w:rStyle w:val="a7"/>
          <w:b w:val="0"/>
        </w:rPr>
        <w:t xml:space="preserve"> *filename, </w:t>
      </w:r>
    </w:p>
    <w:p w:rsidR="007E0034" w:rsidRDefault="00920904">
      <w:pPr>
        <w:pStyle w:val="ab"/>
        <w:spacing w:line="360" w:lineRule="auto"/>
        <w:ind w:left="2940" w:firstLineChars="0"/>
        <w:rPr>
          <w:rStyle w:val="a7"/>
          <w:b w:val="0"/>
        </w:rPr>
      </w:pPr>
      <w:r>
        <w:rPr>
          <w:rStyle w:val="a7"/>
          <w:b w:val="0"/>
        </w:rPr>
        <w:t xml:space="preserve">uint64_t&amp; </w:t>
      </w:r>
      <w:proofErr w:type="gramStart"/>
      <w:r>
        <w:rPr>
          <w:rStyle w:val="a7"/>
          <w:b w:val="0"/>
        </w:rPr>
        <w:t>size )</w:t>
      </w:r>
      <w:proofErr w:type="gramEnd"/>
      <w:r>
        <w:rPr>
          <w:rStyle w:val="a7"/>
          <w:b w:val="0"/>
        </w:rP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lastRenderedPageBreak/>
        <w:t>解析</w:t>
      </w:r>
      <w:r>
        <w:rPr>
          <w:bCs/>
        </w:rPr>
        <w:t>archiveReaderClose</w:t>
      </w:r>
      <w:r>
        <w:rPr>
          <w:rFonts w:hint="eastAsia"/>
        </w:rPr>
        <w:t xml:space="preserve"> ()</w:t>
      </w:r>
      <w:r>
        <w:rPr>
          <w:rFonts w:hint="eastAsia"/>
        </w:rPr>
        <w:t>返回的文件名，从中解析出域名，不含域名的文件名以及文件长度。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bCs/>
              </w:rPr>
              <w:t>arch</w:t>
            </w:r>
            <w:r>
              <w:rPr>
                <w:bCs/>
              </w:rPr>
              <w:t>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指定的文件名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regionname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 ] </w:t>
            </w:r>
            <w:r>
              <w:rPr>
                <w:rFonts w:hint="eastAsia"/>
              </w:rPr>
              <w:t>域名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filename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 ] </w:t>
            </w:r>
            <w:r>
              <w:rPr>
                <w:rFonts w:hint="eastAsia"/>
              </w:rPr>
              <w:t>不含域名的文件名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size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[OUT ] </w:t>
            </w:r>
            <w:r>
              <w:rPr>
                <w:rFonts w:hint="eastAsia"/>
              </w:rPr>
              <w:t>文件大小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t>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t>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 region_name[256] = {0};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 filename_witout_region[256] = {0};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uint64_t file_size = 0;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// NOTE: </w:t>
            </w:r>
            <w:r>
              <w:rPr>
                <w:rFonts w:hint="eastAsia"/>
                <w:sz w:val="18"/>
                <w:szCs w:val="18"/>
              </w:rPr>
              <w:t>该接口实现时，最后一个参数是引用，如果是纯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，则无法使用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if( EFS_TRUE != </w:t>
            </w:r>
            <w:r>
              <w:rPr>
                <w:color w:val="FF0000"/>
                <w:sz w:val="18"/>
                <w:szCs w:val="18"/>
              </w:rPr>
              <w:t xml:space="preserve">archiveGetInfos( filename, region_name, filename_witout_region, file_size ) </w:t>
            </w:r>
            <w:r>
              <w:rPr>
                <w:sz w:val="18"/>
                <w:szCs w:val="18"/>
              </w:rPr>
              <w:t>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printf( "parse filename failed\n"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return -1;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如果</w:t>
      </w:r>
      <w:r>
        <w:rPr>
          <w:rFonts w:hint="eastAsia"/>
        </w:rPr>
        <w:t>archname</w:t>
      </w:r>
      <w:r>
        <w:rPr>
          <w:rFonts w:hint="eastAsia"/>
        </w:rPr>
        <w:t>本身就不含域名，则</w:t>
      </w:r>
      <w:r>
        <w:rPr>
          <w:rFonts w:hint="eastAsia"/>
        </w:rPr>
        <w:t>filename</w:t>
      </w:r>
      <w:r>
        <w:rPr>
          <w:rFonts w:hint="eastAsia"/>
        </w:rPr>
        <w:t>就是</w:t>
      </w:r>
      <w:r>
        <w:rPr>
          <w:rFonts w:hint="eastAsia"/>
        </w:rPr>
        <w:t>archname</w:t>
      </w:r>
    </w:p>
    <w:p w:rsidR="007E0034" w:rsidRDefault="00920904">
      <w:pPr>
        <w:pStyle w:val="ab"/>
        <w:numPr>
          <w:ilvl w:val="1"/>
          <w:numId w:val="5"/>
        </w:numPr>
        <w:ind w:firstLineChars="0"/>
        <w:rPr>
          <w:b/>
        </w:rPr>
      </w:pPr>
      <w:r>
        <w:rPr>
          <w:rFonts w:hint="eastAsia"/>
        </w:rPr>
        <w:t>该接口使用了</w:t>
      </w:r>
      <w:r>
        <w:rPr>
          <w:rFonts w:hint="eastAsia"/>
        </w:rPr>
        <w:t>C++</w:t>
      </w:r>
      <w:r>
        <w:rPr>
          <w:rFonts w:hint="eastAsia"/>
        </w:rPr>
        <w:t>的引用特性，纯</w:t>
      </w:r>
      <w:r>
        <w:rPr>
          <w:rFonts w:hint="eastAsia"/>
        </w:rPr>
        <w:t>C</w:t>
      </w:r>
      <w:r>
        <w:rPr>
          <w:rFonts w:hint="eastAsia"/>
        </w:rPr>
        <w:t>不支持。</w:t>
      </w:r>
      <w:r>
        <w:rPr>
          <w:b/>
        </w:rPr>
        <w:t xml:space="preserve"> </w:t>
      </w:r>
    </w:p>
    <w:p w:rsidR="007E0034" w:rsidRDefault="00920904">
      <w:pPr>
        <w:pStyle w:val="4"/>
      </w:pPr>
      <w:r>
        <w:rPr>
          <w:rFonts w:hint="eastAsia"/>
        </w:rPr>
        <w:t>一次性读取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接口定义</w:t>
      </w:r>
    </w:p>
    <w:p w:rsidR="007E0034" w:rsidRDefault="00920904">
      <w:pPr>
        <w:spacing w:line="360" w:lineRule="auto"/>
        <w:ind w:left="420" w:firstLine="420"/>
        <w:rPr>
          <w:bCs/>
        </w:rPr>
      </w:pPr>
      <w:r>
        <w:rPr>
          <w:bCs/>
        </w:rPr>
        <w:t xml:space="preserve">EFS_BOOL </w:t>
      </w:r>
      <w:proofErr w:type="gramStart"/>
      <w:r>
        <w:rPr>
          <w:bCs/>
        </w:rPr>
        <w:t>archiveReadOnce(</w:t>
      </w:r>
      <w:proofErr w:type="gramEnd"/>
      <w:r>
        <w:rPr>
          <w:bCs/>
        </w:rPr>
        <w:t xml:space="preserve">ArchiveReaderHandle handle, </w:t>
      </w:r>
    </w:p>
    <w:p w:rsidR="007E0034" w:rsidRDefault="00920904">
      <w:pPr>
        <w:spacing w:line="360" w:lineRule="auto"/>
        <w:ind w:leftChars="1400" w:left="2940" w:firstLine="420"/>
        <w:rPr>
          <w:bCs/>
        </w:rPr>
      </w:pPr>
      <w:proofErr w:type="gramStart"/>
      <w:r>
        <w:rPr>
          <w:bCs/>
        </w:rPr>
        <w:t>const</w:t>
      </w:r>
      <w:proofErr w:type="gramEnd"/>
      <w:r>
        <w:rPr>
          <w:bCs/>
        </w:rPr>
        <w:t xml:space="preserve"> char* filename, </w:t>
      </w:r>
    </w:p>
    <w:p w:rsidR="007E0034" w:rsidRDefault="00920904">
      <w:pPr>
        <w:spacing w:line="360" w:lineRule="auto"/>
        <w:ind w:leftChars="1400" w:left="2940" w:firstLine="420"/>
        <w:rPr>
          <w:bCs/>
        </w:rPr>
      </w:pPr>
      <w:proofErr w:type="gramStart"/>
      <w:r>
        <w:rPr>
          <w:bCs/>
        </w:rPr>
        <w:t>char</w:t>
      </w:r>
      <w:proofErr w:type="gramEnd"/>
      <w:r>
        <w:rPr>
          <w:bCs/>
        </w:rPr>
        <w:t xml:space="preserve">* buffer, </w:t>
      </w:r>
    </w:p>
    <w:p w:rsidR="007E0034" w:rsidRDefault="00920904">
      <w:pPr>
        <w:spacing w:line="360" w:lineRule="auto"/>
        <w:ind w:leftChars="1400" w:left="2940" w:firstLine="420"/>
        <w:rPr>
          <w:bCs/>
        </w:rPr>
      </w:pPr>
      <w:proofErr w:type="gramStart"/>
      <w:r>
        <w:rPr>
          <w:bCs/>
        </w:rPr>
        <w:t>const</w:t>
      </w:r>
      <w:proofErr w:type="gramEnd"/>
      <w:r>
        <w:rPr>
          <w:bCs/>
        </w:rPr>
        <w:t xml:space="preserve"> uint32_t length,</w:t>
      </w:r>
    </w:p>
    <w:p w:rsidR="007E0034" w:rsidRDefault="00920904">
      <w:pPr>
        <w:spacing w:line="360" w:lineRule="auto"/>
        <w:ind w:leftChars="1400" w:left="2940" w:firstLine="420"/>
        <w:rPr>
          <w:bCs/>
        </w:rPr>
      </w:pPr>
      <w:proofErr w:type="gramStart"/>
      <w:r>
        <w:rPr>
          <w:bCs/>
        </w:rPr>
        <w:t>int32_t</w:t>
      </w:r>
      <w:proofErr w:type="gramEnd"/>
      <w:r>
        <w:rPr>
          <w:bCs/>
        </w:rPr>
        <w:t xml:space="preserve"> timeout)</w:t>
      </w:r>
      <w:r>
        <w:t>;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功能描述</w:t>
      </w:r>
    </w:p>
    <w:p w:rsidR="007E0034" w:rsidRDefault="00920904">
      <w:pPr>
        <w:pStyle w:val="ab"/>
        <w:ind w:left="840" w:firstLineChars="0" w:firstLine="0"/>
        <w:rPr>
          <w:rStyle w:val="a7"/>
        </w:rPr>
      </w:pPr>
      <w:r>
        <w:rPr>
          <w:rFonts w:hint="eastAsia"/>
        </w:rPr>
        <w:t>合并了</w:t>
      </w:r>
      <w:r>
        <w:rPr>
          <w:bCs/>
        </w:rPr>
        <w:t>archiveReaderOpen</w:t>
      </w:r>
      <w:r>
        <w:rPr>
          <w:rFonts w:hint="eastAsia"/>
          <w:bCs/>
        </w:rPr>
        <w:t>()</w:t>
      </w:r>
      <w:r>
        <w:rPr>
          <w:rFonts w:hint="eastAsia"/>
        </w:rPr>
        <w:t>、</w:t>
      </w:r>
      <w:r>
        <w:rPr>
          <w:bCs/>
        </w:rPr>
        <w:t>archiveRead</w:t>
      </w:r>
      <w:r>
        <w:rPr>
          <w:rFonts w:hint="eastAsia"/>
          <w:bCs/>
        </w:rPr>
        <w:t>()</w:t>
      </w:r>
      <w:r>
        <w:rPr>
          <w:rFonts w:hint="eastAsia"/>
        </w:rPr>
        <w:t>、</w:t>
      </w:r>
      <w:r>
        <w:rPr>
          <w:bCs/>
        </w:rPr>
        <w:t>archiveReader</w:t>
      </w:r>
      <w:r>
        <w:rPr>
          <w:rFonts w:hint="eastAsia"/>
          <w:bCs/>
        </w:rPr>
        <w:t>Close()</w:t>
      </w:r>
      <w:r>
        <w:rPr>
          <w:rFonts w:hint="eastAsia"/>
        </w:rPr>
        <w:t>功能。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接口参数</w:t>
      </w:r>
    </w:p>
    <w:tbl>
      <w:tblPr>
        <w:tblStyle w:val="aa"/>
        <w:tblW w:w="768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395"/>
        <w:gridCol w:w="6287"/>
      </w:tblGrid>
      <w:tr w:rsidR="007E0034">
        <w:tc>
          <w:tcPr>
            <w:tcW w:w="1395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参数名</w:t>
            </w:r>
          </w:p>
        </w:tc>
        <w:tc>
          <w:tcPr>
            <w:tcW w:w="6287" w:type="dxa"/>
            <w:shd w:val="clear" w:color="auto" w:fill="B8CCE4" w:themeFill="accent1" w:themeFillTint="66"/>
          </w:tcPr>
          <w:p w:rsidR="007E0034" w:rsidRDefault="00920904">
            <w:pPr>
              <w:pStyle w:val="ab"/>
              <w:ind w:firstLineChars="0" w:firstLine="0"/>
              <w:rPr>
                <w:kern w:val="0"/>
              </w:rPr>
            </w:pPr>
            <w:r>
              <w:rPr>
                <w:rFonts w:hint="eastAsia"/>
                <w:kern w:val="0"/>
              </w:rPr>
              <w:t>含义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handle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读句柄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sz w:val="24"/>
                <w:szCs w:val="24"/>
              </w:rPr>
            </w:pPr>
            <w:r>
              <w:rPr>
                <w:bCs/>
              </w:rPr>
              <w:lastRenderedPageBreak/>
              <w:t>filename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>[IN ]</w:t>
            </w:r>
            <w:r>
              <w:t xml:space="preserve"> </w:t>
            </w:r>
            <w:r>
              <w:rPr>
                <w:rFonts w:hint="eastAsia"/>
              </w:rPr>
              <w:t>指定的文件名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buffer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数据缓存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length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proofErr w:type="gramStart"/>
            <w:r>
              <w:rPr>
                <w:rFonts w:hint="eastAsia"/>
              </w:rPr>
              <w:t>待读</w:t>
            </w:r>
            <w:proofErr w:type="gramEnd"/>
            <w:r>
              <w:rPr>
                <w:rFonts w:hint="eastAsia"/>
              </w:rPr>
              <w:t>取的长度。</w:t>
            </w:r>
          </w:p>
        </w:tc>
      </w:tr>
      <w:tr w:rsidR="007E0034">
        <w:tc>
          <w:tcPr>
            <w:tcW w:w="1395" w:type="dxa"/>
          </w:tcPr>
          <w:p w:rsidR="007E0034" w:rsidRDefault="00920904">
            <w:pPr>
              <w:pStyle w:val="ab"/>
              <w:ind w:firstLineChars="0" w:firstLine="0"/>
              <w:rPr>
                <w:bCs/>
              </w:rPr>
            </w:pPr>
            <w:r>
              <w:rPr>
                <w:rFonts w:hint="eastAsia"/>
                <w:bCs/>
              </w:rPr>
              <w:t>timeout</w:t>
            </w:r>
          </w:p>
        </w:tc>
        <w:tc>
          <w:tcPr>
            <w:tcW w:w="6287" w:type="dxa"/>
          </w:tcPr>
          <w:p w:rsidR="007E0034" w:rsidRDefault="00920904">
            <w:r>
              <w:rPr>
                <w:rFonts w:hint="eastAsia"/>
              </w:rPr>
              <w:t xml:space="preserve">[IN ] </w:t>
            </w:r>
            <w:r>
              <w:rPr>
                <w:rFonts w:hint="eastAsia"/>
              </w:rPr>
              <w:t>超时时间，单位毫秒。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表示永不超时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rStyle w:val="a7"/>
        </w:rPr>
      </w:pPr>
      <w:r>
        <w:rPr>
          <w:rStyle w:val="a7"/>
          <w:rFonts w:hint="eastAsia"/>
        </w:rPr>
        <w:t>接口返回值</w:t>
      </w:r>
    </w:p>
    <w:p w:rsidR="007E0034" w:rsidRDefault="00920904">
      <w:pPr>
        <w:pStyle w:val="ab"/>
        <w:numPr>
          <w:ilvl w:val="1"/>
          <w:numId w:val="5"/>
        </w:numPr>
        <w:spacing w:line="360" w:lineRule="auto"/>
        <w:ind w:firstLineChars="0"/>
      </w:pPr>
      <w:r>
        <w:rPr>
          <w:rFonts w:hint="eastAsia"/>
        </w:rPr>
        <w:t>EFS_TRUE</w:t>
      </w:r>
      <w:r>
        <w:rPr>
          <w:rFonts w:hint="eastAsia"/>
        </w:rPr>
        <w:t>：成功。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EFS_FALSE</w:t>
      </w:r>
      <w:r>
        <w:rPr>
          <w:rFonts w:hint="eastAsia"/>
        </w:rPr>
        <w:t>：失败。</w:t>
      </w:r>
    </w:p>
    <w:p w:rsidR="007E0034" w:rsidRDefault="00920904">
      <w:pPr>
        <w:pStyle w:val="ab"/>
        <w:numPr>
          <w:ilvl w:val="0"/>
          <w:numId w:val="5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示例</w:t>
      </w:r>
    </w:p>
    <w:tbl>
      <w:tblPr>
        <w:tblStyle w:val="aa"/>
        <w:tblW w:w="8079" w:type="dxa"/>
        <w:tblInd w:w="4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9"/>
      </w:tblGrid>
      <w:tr w:rsidR="007E0034">
        <w:tc>
          <w:tcPr>
            <w:tcW w:w="8079" w:type="dxa"/>
            <w:shd w:val="clear" w:color="auto" w:fill="EAF1DD" w:themeFill="accent3" w:themeFillTint="33"/>
          </w:tcPr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char* buf = (char*)malloc( file_size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if( EFS_TRUE != </w:t>
            </w:r>
            <w:r>
              <w:rPr>
                <w:color w:val="FF0000"/>
                <w:sz w:val="18"/>
                <w:szCs w:val="18"/>
              </w:rPr>
              <w:t>archiveReadOnce( reader, filename, buf, file_size, -1 )</w:t>
            </w:r>
            <w:r>
              <w:rPr>
                <w:sz w:val="18"/>
                <w:szCs w:val="18"/>
              </w:rPr>
              <w:t xml:space="preserve"> ){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printf( "readOnce failed\n" );</w:t>
            </w:r>
          </w:p>
          <w:p w:rsidR="007E0034" w:rsidRDefault="009209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7E0034" w:rsidRDefault="00920904">
      <w:pPr>
        <w:pStyle w:val="ab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提示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7.0</w:t>
      </w:r>
      <w:r>
        <w:rPr>
          <w:rFonts w:hint="eastAsia"/>
        </w:rPr>
        <w:t>版本后支持该接口</w:t>
      </w:r>
    </w:p>
    <w:p w:rsidR="007E0034" w:rsidRDefault="00920904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需要借助</w:t>
      </w:r>
      <w:r>
        <w:rPr>
          <w:rStyle w:val="a7"/>
          <w:b w:val="0"/>
        </w:rPr>
        <w:t>archiveGetInfos</w:t>
      </w:r>
      <w:r>
        <w:rPr>
          <w:rFonts w:hint="eastAsia"/>
        </w:rPr>
        <w:t xml:space="preserve"> ()</w:t>
      </w:r>
      <w:r>
        <w:rPr>
          <w:rFonts w:hint="eastAsia"/>
        </w:rPr>
        <w:t>获取文件长度，然后分配足够的缓存空间，才能调用</w:t>
      </w:r>
      <w:r>
        <w:rPr>
          <w:rFonts w:hint="eastAsia"/>
        </w:rPr>
        <w:t>readOnce()</w:t>
      </w:r>
      <w:r>
        <w:rPr>
          <w:rFonts w:hint="eastAsia"/>
        </w:rPr>
        <w:t>接口。因为</w:t>
      </w:r>
      <w:r>
        <w:rPr>
          <w:rStyle w:val="a7"/>
          <w:b w:val="0"/>
        </w:rPr>
        <w:t>archiveGetInfos</w:t>
      </w:r>
      <w:r>
        <w:rPr>
          <w:rStyle w:val="a7"/>
          <w:rFonts w:hint="eastAsia"/>
          <w:b w:val="0"/>
        </w:rPr>
        <w:t>()</w:t>
      </w:r>
      <w:r>
        <w:rPr>
          <w:rStyle w:val="a7"/>
          <w:rFonts w:hint="eastAsia"/>
          <w:b w:val="0"/>
        </w:rPr>
        <w:t>中使用了引用，所以纯</w:t>
      </w:r>
      <w:r>
        <w:rPr>
          <w:rStyle w:val="a7"/>
          <w:rFonts w:hint="eastAsia"/>
          <w:b w:val="0"/>
        </w:rPr>
        <w:t>C</w:t>
      </w:r>
      <w:r>
        <w:rPr>
          <w:rStyle w:val="a7"/>
          <w:rFonts w:hint="eastAsia"/>
          <w:b w:val="0"/>
        </w:rPr>
        <w:t>下该接口无法调用。不建议自行解析文件名获取长度，避免命名规则变化导致的不兼容问题。</w:t>
      </w:r>
    </w:p>
    <w:p w:rsidR="007E0034" w:rsidRDefault="007E0034"/>
    <w:p w:rsidR="007E0034" w:rsidRDefault="00920904">
      <w:pPr>
        <w:pStyle w:val="2"/>
      </w:pPr>
      <w:bookmarkStart w:id="16" w:name="_Demo_1"/>
      <w:bookmarkEnd w:id="16"/>
      <w:r>
        <w:rPr>
          <w:rFonts w:hint="eastAsia"/>
        </w:rPr>
        <w:t>Demo</w:t>
      </w:r>
    </w:p>
    <w:p w:rsidR="007E0034" w:rsidRDefault="00920904">
      <w:pPr>
        <w:ind w:firstLine="420"/>
      </w:pPr>
      <w:r>
        <w:rPr>
          <w:rFonts w:hint="eastAsia"/>
        </w:rPr>
        <w:t>demo</w:t>
      </w:r>
      <w:r>
        <w:rPr>
          <w:rFonts w:hint="eastAsia"/>
        </w:rPr>
        <w:t>中的</w:t>
      </w:r>
      <w:r>
        <w:rPr>
          <w:rFonts w:hint="eastAsia"/>
        </w:rPr>
        <w:t>example.cpp</w:t>
      </w:r>
      <w:r>
        <w:rPr>
          <w:rFonts w:hint="eastAsia"/>
        </w:rPr>
        <w:t>里包含所有功能的实现，请详细阅读，如实现存在错误，请联系我们。</w:t>
      </w:r>
      <w:r>
        <w:rPr>
          <w:rFonts w:hint="eastAsia"/>
          <w:color w:val="FF0000"/>
        </w:rPr>
        <w:t>为了减小文档大小，</w:t>
      </w:r>
      <w:r>
        <w:rPr>
          <w:rFonts w:hint="eastAsia"/>
          <w:color w:val="FF0000"/>
        </w:rPr>
        <w:t>Demo</w:t>
      </w:r>
      <w:r>
        <w:rPr>
          <w:rFonts w:hint="eastAsia"/>
          <w:color w:val="FF0000"/>
        </w:rPr>
        <w:t>中的库全部</w:t>
      </w:r>
      <w:r>
        <w:rPr>
          <w:rFonts w:hint="eastAsia"/>
          <w:color w:val="FF0000"/>
        </w:rPr>
        <w:t>truncate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字节</w:t>
      </w:r>
      <w:r>
        <w:rPr>
          <w:rFonts w:hint="eastAsia"/>
        </w:rPr>
        <w:t>，请在编译前手动替换成同名的库，并修改</w:t>
      </w:r>
      <w:r>
        <w:rPr>
          <w:rFonts w:hint="eastAsia"/>
        </w:rPr>
        <w:t>example.cpp</w:t>
      </w:r>
      <w:r>
        <w:rPr>
          <w:rFonts w:hint="eastAsia"/>
        </w:rPr>
        <w:t>文件中的</w:t>
      </w:r>
      <w:r>
        <w:rPr>
          <w:rFonts w:hint="eastAsia"/>
        </w:rPr>
        <w:t>EFS</w:t>
      </w:r>
      <w:r>
        <w:rPr>
          <w:rFonts w:hint="eastAsia"/>
        </w:rPr>
        <w:t>服务器地址、用户名和密码。</w:t>
      </w:r>
    </w:p>
    <w:p w:rsidR="007E0034" w:rsidRDefault="00920904">
      <w:pPr>
        <w:pStyle w:val="3"/>
      </w:pPr>
      <w:r>
        <w:rPr>
          <w:rFonts w:hint="eastAsia"/>
        </w:rPr>
        <w:t>Linux</w:t>
      </w:r>
    </w:p>
    <w:p w:rsidR="007E0034" w:rsidRDefault="00570841">
      <w:r>
        <w:object w:dxaOrig="2175" w:dyaOrig="840">
          <v:shape id="_x0000_i1029" type="#_x0000_t75" style="width:108.95pt;height:42.1pt" o:ole="">
            <v:imagedata r:id="rId18" o:title=""/>
          </v:shape>
          <o:OLEObject Type="Embed" ProgID="Package" ShapeID="_x0000_i1029" DrawAspect="Content" ObjectID="_1644760266" r:id="rId19"/>
        </w:object>
      </w:r>
    </w:p>
    <w:p w:rsidR="007E0034" w:rsidRDefault="00920904">
      <w:pPr>
        <w:ind w:firstLine="420"/>
      </w:pPr>
      <w:r>
        <w:rPr>
          <w:rFonts w:hint="eastAsia"/>
        </w:rPr>
        <w:t>解压后，执行</w:t>
      </w:r>
      <w:r>
        <w:rPr>
          <w:rFonts w:hint="eastAsia"/>
        </w:rPr>
        <w:t>make x86</w:t>
      </w:r>
      <w:r>
        <w:rPr>
          <w:rFonts w:hint="eastAsia"/>
        </w:rPr>
        <w:t>编译</w:t>
      </w:r>
      <w:r>
        <w:rPr>
          <w:rFonts w:hint="eastAsia"/>
        </w:rPr>
        <w:t>32</w:t>
      </w:r>
      <w:r>
        <w:rPr>
          <w:rFonts w:hint="eastAsia"/>
        </w:rPr>
        <w:t>位程序，</w:t>
      </w:r>
      <w:r>
        <w:rPr>
          <w:rFonts w:hint="eastAsia"/>
        </w:rPr>
        <w:t>make x86_64</w:t>
      </w:r>
      <w:r>
        <w:rPr>
          <w:rFonts w:hint="eastAsia"/>
        </w:rPr>
        <w:t>编译</w:t>
      </w:r>
      <w:r>
        <w:rPr>
          <w:rFonts w:hint="eastAsia"/>
        </w:rPr>
        <w:t>64</w:t>
      </w:r>
      <w:r>
        <w:rPr>
          <w:rFonts w:hint="eastAsia"/>
        </w:rPr>
        <w:t>位程序，执行</w:t>
      </w:r>
      <w:r>
        <w:rPr>
          <w:rFonts w:hint="eastAsia"/>
        </w:rPr>
        <w:t>make test_x86</w:t>
      </w:r>
      <w:r>
        <w:rPr>
          <w:rFonts w:hint="eastAsia"/>
        </w:rPr>
        <w:t>或</w:t>
      </w:r>
      <w:r>
        <w:rPr>
          <w:rFonts w:hint="eastAsia"/>
        </w:rPr>
        <w:t>make test_x86_64</w:t>
      </w:r>
      <w:r>
        <w:rPr>
          <w:rFonts w:hint="eastAsia"/>
        </w:rPr>
        <w:t>演示简单的上传和下载功能。</w:t>
      </w:r>
    </w:p>
    <w:p w:rsidR="007E0034" w:rsidRDefault="00920904">
      <w:pPr>
        <w:pStyle w:val="3"/>
      </w:pPr>
      <w:r>
        <w:rPr>
          <w:rFonts w:hint="eastAsia"/>
        </w:rPr>
        <w:t>Windows</w:t>
      </w:r>
    </w:p>
    <w:p w:rsidR="007E0034" w:rsidRDefault="00920904">
      <w:r>
        <w:object w:dxaOrig="2041" w:dyaOrig="839">
          <v:shape id="_x0000_i1028" type="#_x0000_t75" style="width:101.9pt;height:42.1pt" o:ole="">
            <v:imagedata r:id="rId20" o:title=""/>
          </v:shape>
          <o:OLEObject Type="Embed" ProgID="Package" ShapeID="_x0000_i1028" DrawAspect="Content" ObjectID="_1644760267" r:id="rId21"/>
        </w:object>
      </w:r>
    </w:p>
    <w:p w:rsidR="007E0034" w:rsidRDefault="00920904">
      <w:pPr>
        <w:ind w:firstLine="420"/>
      </w:pPr>
      <w:r>
        <w:rPr>
          <w:rFonts w:hint="eastAsia"/>
        </w:rPr>
        <w:t>示例包含</w:t>
      </w:r>
      <w:r>
        <w:rPr>
          <w:rFonts w:hint="eastAsia"/>
        </w:rPr>
        <w:t>vs2005</w:t>
      </w:r>
      <w:r>
        <w:rPr>
          <w:rFonts w:hint="eastAsia"/>
        </w:rPr>
        <w:t>的工程，其中</w:t>
      </w:r>
      <w:r>
        <w:rPr>
          <w:rFonts w:hint="eastAsia"/>
        </w:rPr>
        <w:t>include</w:t>
      </w:r>
      <w:r>
        <w:rPr>
          <w:rFonts w:hint="eastAsia"/>
        </w:rPr>
        <w:t>目录为头文件目录，</w:t>
      </w:r>
      <w:r>
        <w:rPr>
          <w:rFonts w:hint="eastAsia"/>
        </w:rPr>
        <w:t>libs</w:t>
      </w:r>
      <w:r>
        <w:rPr>
          <w:rFonts w:hint="eastAsia"/>
        </w:rPr>
        <w:t>目录为链接库目录，生成的程序</w:t>
      </w:r>
      <w:r>
        <w:rPr>
          <w:rFonts w:hint="eastAsia"/>
        </w:rPr>
        <w:t>demo-c</w:t>
      </w:r>
      <w:r>
        <w:rPr>
          <w:rFonts w:hint="eastAsia"/>
        </w:rPr>
        <w:t>位于</w:t>
      </w:r>
      <w:r>
        <w:rPr>
          <w:rFonts w:hint="eastAsia"/>
        </w:rPr>
        <w:t>bin</w:t>
      </w:r>
      <w:r>
        <w:rPr>
          <w:rFonts w:hint="eastAsia"/>
        </w:rPr>
        <w:t>目录，</w:t>
      </w:r>
      <w:r>
        <w:rPr>
          <w:rFonts w:hint="eastAsia"/>
        </w:rPr>
        <w:t>bin</w:t>
      </w:r>
      <w:r>
        <w:rPr>
          <w:rFonts w:hint="eastAsia"/>
        </w:rPr>
        <w:t>目录下已放置了</w:t>
      </w:r>
      <w:r>
        <w:rPr>
          <w:rFonts w:hint="eastAsia"/>
        </w:rPr>
        <w:t>EFSArchiveTool.dll</w:t>
      </w:r>
      <w:r>
        <w:rPr>
          <w:rFonts w:hint="eastAsia"/>
        </w:rPr>
        <w:t>、</w:t>
      </w:r>
      <w:r>
        <w:rPr>
          <w:rFonts w:hint="eastAsia"/>
        </w:rPr>
        <w:t>EFSAdapter.dll</w:t>
      </w:r>
      <w:r>
        <w:rPr>
          <w:rFonts w:hint="eastAsia"/>
        </w:rPr>
        <w:t>、</w:t>
      </w:r>
      <w:r>
        <w:rPr>
          <w:rFonts w:hint="eastAsia"/>
        </w:rPr>
        <w:lastRenderedPageBreak/>
        <w:t>EFSClient.dll</w:t>
      </w:r>
      <w:r>
        <w:rPr>
          <w:rFonts w:hint="eastAsia"/>
        </w:rPr>
        <w:t>、</w:t>
      </w:r>
      <w:r>
        <w:rPr>
          <w:rFonts w:hint="eastAsia"/>
        </w:rPr>
        <w:t>EFSClientCore.dll</w:t>
      </w:r>
      <w:r>
        <w:rPr>
          <w:rFonts w:hint="eastAsia"/>
        </w:rPr>
        <w:t>和</w:t>
      </w:r>
      <w:r>
        <w:rPr>
          <w:rFonts w:hint="eastAsia"/>
        </w:rPr>
        <w:t>EFSHelper.dll</w:t>
      </w:r>
      <w:r>
        <w:rPr>
          <w:rFonts w:hint="eastAsia"/>
        </w:rPr>
        <w:t>，可直接在该目录运行</w:t>
      </w:r>
      <w:r>
        <w:rPr>
          <w:rFonts w:hint="eastAsia"/>
        </w:rPr>
        <w:t>demo-c</w:t>
      </w:r>
      <w:r>
        <w:rPr>
          <w:rFonts w:hint="eastAsia"/>
        </w:rPr>
        <w:t>，演示简单的上传下载功能。</w:t>
      </w:r>
    </w:p>
    <w:p w:rsidR="007E0034" w:rsidRDefault="00920904">
      <w:r>
        <w:rPr>
          <w:rFonts w:hint="eastAsia"/>
        </w:rPr>
        <w:t>提供的</w:t>
      </w:r>
      <w:r>
        <w:rPr>
          <w:rFonts w:hint="eastAsia"/>
        </w:rPr>
        <w:t>Demo</w:t>
      </w:r>
      <w:r>
        <w:rPr>
          <w:rFonts w:hint="eastAsia"/>
        </w:rPr>
        <w:t>是</w:t>
      </w:r>
      <w:r>
        <w:rPr>
          <w:rFonts w:hint="eastAsia"/>
        </w:rPr>
        <w:t>Release 32</w:t>
      </w:r>
      <w:r>
        <w:rPr>
          <w:rFonts w:hint="eastAsia"/>
        </w:rPr>
        <w:t>位的，请参照该</w:t>
      </w:r>
      <w:r>
        <w:rPr>
          <w:rFonts w:hint="eastAsia"/>
        </w:rPr>
        <w:t>Demo</w:t>
      </w:r>
      <w:r>
        <w:rPr>
          <w:rFonts w:hint="eastAsia"/>
        </w:rPr>
        <w:t>，自行搭建</w:t>
      </w:r>
      <w:r>
        <w:rPr>
          <w:rFonts w:hint="eastAsia"/>
        </w:rPr>
        <w:t>64</w:t>
      </w:r>
      <w:r>
        <w:rPr>
          <w:rFonts w:hint="eastAsia"/>
        </w:rPr>
        <w:t>位工程。</w:t>
      </w:r>
    </w:p>
    <w:p w:rsidR="007E0034" w:rsidRDefault="007E0034"/>
    <w:p w:rsidR="007E0034" w:rsidRDefault="00920904">
      <w:pPr>
        <w:pStyle w:val="2"/>
      </w:pPr>
      <w:r>
        <w:rPr>
          <w:rFonts w:hint="eastAsia"/>
        </w:rPr>
        <w:t>常见问题</w:t>
      </w:r>
    </w:p>
    <w:p w:rsidR="007E0034" w:rsidRDefault="00920904">
      <w:pPr>
        <w:pStyle w:val="3"/>
      </w:pPr>
      <w:r>
        <w:rPr>
          <w:rFonts w:hint="eastAsia"/>
        </w:rPr>
        <w:tab/>
      </w:r>
      <w:r>
        <w:rPr>
          <w:rFonts w:hint="eastAsia"/>
        </w:rPr>
        <w:t>类型重复定义和函数定义冲突导致的编译失败</w:t>
      </w:r>
    </w:p>
    <w:p w:rsidR="007E0034" w:rsidRDefault="00920904">
      <w:r>
        <w:rPr>
          <w:rFonts w:hint="eastAsia"/>
        </w:rPr>
        <w:tab/>
        <w:t>C</w:t>
      </w:r>
      <w:r>
        <w:rPr>
          <w:rFonts w:hint="eastAsia"/>
        </w:rPr>
        <w:t>语言版本的小文件打包中包含了部分</w:t>
      </w:r>
      <w:r>
        <w:rPr>
          <w:rFonts w:hint="eastAsia"/>
        </w:rPr>
        <w:t>C</w:t>
      </w:r>
      <w:r>
        <w:rPr>
          <w:rFonts w:hint="eastAsia"/>
        </w:rPr>
        <w:t>语言版本</w:t>
      </w:r>
      <w:r>
        <w:rPr>
          <w:rFonts w:hint="eastAsia"/>
        </w:rPr>
        <w:t>EFS-SDK</w:t>
      </w:r>
      <w:r>
        <w:rPr>
          <w:rFonts w:hint="eastAsia"/>
        </w:rPr>
        <w:t>的类型和函数，这会导致类型重复定义或者函数定义冲突使得编译失败。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解决办法：请手动注释掉</w:t>
      </w:r>
      <w:r>
        <w:t>ArchiveAdapter</w:t>
      </w:r>
      <w:r>
        <w:rPr>
          <w:rFonts w:hint="eastAsia"/>
        </w:rPr>
        <w:t>.h</w:t>
      </w:r>
      <w:r>
        <w:rPr>
          <w:rFonts w:hint="eastAsia"/>
        </w:rPr>
        <w:t>中以下类型和函数</w:t>
      </w:r>
    </w:p>
    <w:p w:rsidR="007E0034" w:rsidRDefault="00920904">
      <w:pPr>
        <w:pStyle w:val="ab"/>
        <w:numPr>
          <w:ilvl w:val="0"/>
          <w:numId w:val="5"/>
        </w:numPr>
        <w:ind w:firstLineChars="0"/>
      </w:pPr>
      <w:r>
        <w:t>struct __EFSConfig</w:t>
      </w:r>
    </w:p>
    <w:p w:rsidR="007E0034" w:rsidRDefault="00920904">
      <w:pPr>
        <w:pStyle w:val="ab"/>
        <w:numPr>
          <w:ilvl w:val="0"/>
          <w:numId w:val="5"/>
        </w:numPr>
        <w:ind w:firstLineChars="0"/>
      </w:pPr>
      <w:r>
        <w:t>struct EFSHandle</w:t>
      </w:r>
    </w:p>
    <w:p w:rsidR="007E0034" w:rsidRDefault="00920904">
      <w:pPr>
        <w:pStyle w:val="ab"/>
        <w:numPr>
          <w:ilvl w:val="0"/>
          <w:numId w:val="5"/>
        </w:numPr>
        <w:ind w:firstLineChars="0"/>
      </w:pPr>
      <w:r>
        <w:t>int32_t efsCreateBucket(EFSHandle, const char*)</w:t>
      </w:r>
    </w:p>
    <w:p w:rsidR="007E0034" w:rsidRDefault="00920904">
      <w:pPr>
        <w:ind w:firstLine="420"/>
      </w:pPr>
      <w:r>
        <w:rPr>
          <w:rFonts w:hint="eastAsia"/>
        </w:rPr>
        <w:t>或者将</w:t>
      </w:r>
      <w:r>
        <w:t>ArchiveAdapter</w:t>
      </w:r>
      <w:r>
        <w:rPr>
          <w:rFonts w:hint="eastAsia"/>
        </w:rPr>
        <w:t>.h</w:t>
      </w:r>
      <w:r>
        <w:rPr>
          <w:rFonts w:hint="eastAsia"/>
        </w:rPr>
        <w:t>更新到</w:t>
      </w:r>
      <w:r>
        <w:rPr>
          <w:rFonts w:hint="eastAsia"/>
        </w:rPr>
        <w:t>7.2</w:t>
      </w:r>
      <w:r>
        <w:rPr>
          <w:rFonts w:hint="eastAsia"/>
        </w:rPr>
        <w:t>版本</w:t>
      </w:r>
    </w:p>
    <w:p w:rsidR="007E0034" w:rsidRDefault="00920904">
      <w:pPr>
        <w:pStyle w:val="3"/>
      </w:pPr>
      <w:bookmarkStart w:id="17" w:name="_与C版本的EFS_SDK一起使用时发生崩溃或莫名其妙的问题"/>
      <w:bookmarkEnd w:id="17"/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版本的</w:t>
      </w:r>
      <w:r>
        <w:rPr>
          <w:rFonts w:hint="eastAsia"/>
        </w:rPr>
        <w:t>EFS SDK</w:t>
      </w:r>
      <w:r>
        <w:rPr>
          <w:rFonts w:hint="eastAsia"/>
        </w:rPr>
        <w:t>一起使用时发生崩溃</w:t>
      </w:r>
    </w:p>
    <w:p w:rsidR="007E0034" w:rsidRDefault="00920904">
      <w:pPr>
        <w:ind w:firstLine="420"/>
      </w:pPr>
      <w:r>
        <w:rPr>
          <w:rFonts w:hint="eastAsia"/>
        </w:rPr>
        <w:t>如果程序中仅使用</w:t>
      </w:r>
      <w:r>
        <w:rPr>
          <w:rFonts w:hint="eastAsia"/>
        </w:rPr>
        <w:t>Archive-SDK</w:t>
      </w:r>
      <w:r>
        <w:rPr>
          <w:rFonts w:hint="eastAsia"/>
        </w:rPr>
        <w:t>或者仅使用</w:t>
      </w:r>
      <w:r>
        <w:rPr>
          <w:rFonts w:hint="eastAsia"/>
        </w:rPr>
        <w:t>EFS-SDK</w:t>
      </w:r>
      <w:r>
        <w:rPr>
          <w:rFonts w:hint="eastAsia"/>
        </w:rPr>
        <w:t>时不存在问题，但是共同使用时，出现崩溃或者莫名其妙的问题，那么可尝试将动态库和头文件都升级到</w:t>
      </w:r>
      <w:r>
        <w:rPr>
          <w:rFonts w:hint="eastAsia"/>
        </w:rPr>
        <w:t>7.2</w:t>
      </w:r>
      <w:r>
        <w:rPr>
          <w:rFonts w:hint="eastAsia"/>
        </w:rPr>
        <w:t>之后的版本（含</w:t>
      </w:r>
      <w:r>
        <w:rPr>
          <w:rFonts w:hint="eastAsia"/>
        </w:rPr>
        <w:t>7.2</w:t>
      </w:r>
      <w:r>
        <w:rPr>
          <w:rFonts w:hint="eastAsia"/>
        </w:rPr>
        <w:t>），然后重新编译程序。如果问题消失，那大概率就是</w:t>
      </w:r>
      <w:r>
        <w:rPr>
          <w:rFonts w:hint="eastAsia"/>
        </w:rPr>
        <w:t>7.2</w:t>
      </w:r>
      <w:r>
        <w:rPr>
          <w:rFonts w:hint="eastAsia"/>
        </w:rPr>
        <w:t>版本前问题，不过</w:t>
      </w:r>
      <w:r>
        <w:rPr>
          <w:rFonts w:hint="eastAsia"/>
          <w:color w:val="FF0000"/>
        </w:rPr>
        <w:t>请先排除其他代码问题。</w:t>
      </w:r>
      <w:r>
        <w:rPr>
          <w:rFonts w:hint="eastAsia"/>
        </w:rPr>
        <w:t>下面是问题原因，可作为问题定位的参考。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自</w:t>
      </w:r>
      <w:r>
        <w:rPr>
          <w:rFonts w:hint="eastAsia"/>
        </w:rPr>
        <w:t>5.0</w:t>
      </w:r>
      <w:r>
        <w:rPr>
          <w:rFonts w:hint="eastAsia"/>
        </w:rPr>
        <w:t>开始，</w:t>
      </w:r>
      <w:r>
        <w:rPr>
          <w:rFonts w:hint="eastAsia"/>
        </w:rPr>
        <w:t>EFS-SDK</w:t>
      </w:r>
      <w:r>
        <w:rPr>
          <w:rFonts w:hint="eastAsia"/>
        </w:rPr>
        <w:t>新增了动态升级功能，以</w:t>
      </w:r>
      <w:r>
        <w:rPr>
          <w:rFonts w:hint="eastAsia"/>
        </w:rPr>
        <w:t>Linux32</w:t>
      </w:r>
      <w:r>
        <w:rPr>
          <w:rFonts w:hint="eastAsia"/>
        </w:rPr>
        <w:t>位为例，</w:t>
      </w:r>
      <w:r>
        <w:rPr>
          <w:rFonts w:hint="eastAsia"/>
        </w:rPr>
        <w:t>EFS-SDK</w:t>
      </w:r>
      <w:r>
        <w:rPr>
          <w:rFonts w:hint="eastAsia"/>
        </w:rPr>
        <w:t>提供的动态库变为</w:t>
      </w:r>
      <w:r>
        <w:rPr>
          <w:rFonts w:hint="eastAsia"/>
        </w:rPr>
        <w:t>libEFSAdapter.so</w:t>
      </w:r>
      <w:r>
        <w:rPr>
          <w:rFonts w:hint="eastAsia"/>
        </w:rPr>
        <w:t>、</w:t>
      </w:r>
      <w:r>
        <w:rPr>
          <w:rFonts w:hint="eastAsia"/>
        </w:rPr>
        <w:t>libEFSClient.so</w:t>
      </w:r>
      <w:r>
        <w:rPr>
          <w:rFonts w:hint="eastAsia"/>
        </w:rPr>
        <w:t>、</w:t>
      </w:r>
      <w:r>
        <w:rPr>
          <w:rFonts w:hint="eastAsia"/>
        </w:rPr>
        <w:t>libEFSClientCore.so</w:t>
      </w:r>
      <w:r>
        <w:rPr>
          <w:rFonts w:hint="eastAsia"/>
        </w:rPr>
        <w:t>（原来只有</w:t>
      </w:r>
      <w:r>
        <w:rPr>
          <w:rFonts w:hint="eastAsia"/>
        </w:rPr>
        <w:t>libEFSAdapter.so</w:t>
      </w:r>
      <w:r>
        <w:rPr>
          <w:rFonts w:hint="eastAsia"/>
        </w:rPr>
        <w:t>、</w:t>
      </w:r>
      <w:r>
        <w:rPr>
          <w:rFonts w:hint="eastAsia"/>
        </w:rPr>
        <w:t>libEFSClient.so</w:t>
      </w:r>
      <w:r>
        <w:rPr>
          <w:rFonts w:hint="eastAsia"/>
        </w:rPr>
        <w:t>）</w:t>
      </w:r>
    </w:p>
    <w:p w:rsidR="007E0034" w:rsidRDefault="00920904">
      <w:r>
        <w:rPr>
          <w:rFonts w:hint="eastAsia"/>
        </w:rPr>
        <w:tab/>
        <w:t>5.0</w:t>
      </w:r>
      <w:r>
        <w:rPr>
          <w:rFonts w:hint="eastAsia"/>
        </w:rPr>
        <w:t>至</w:t>
      </w:r>
      <w:r>
        <w:rPr>
          <w:rFonts w:hint="eastAsia"/>
        </w:rPr>
        <w:t>7.2</w:t>
      </w:r>
      <w:r>
        <w:rPr>
          <w:rFonts w:hint="eastAsia"/>
        </w:rPr>
        <w:t>版本之间，这三个库的链接关系为</w:t>
      </w:r>
    </w:p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libEFSAdapter.so -&gt; libEFSClientCore.so</w:t>
      </w:r>
      <w:r>
        <w:rPr>
          <w:rFonts w:hint="eastAsia"/>
        </w:rPr>
        <w:tab/>
      </w:r>
    </w:p>
    <w:p w:rsidR="007E0034" w:rsidRDefault="00920904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 xml:space="preserve">libEFSClient.so </w:t>
      </w:r>
      <w:r>
        <w:rPr>
          <w:rFonts w:hint="eastAsia"/>
        </w:rPr>
        <w:t>中动态加载</w:t>
      </w:r>
      <w:r>
        <w:rPr>
          <w:rFonts w:hint="eastAsia"/>
        </w:rPr>
        <w:t>libEFSClientCore.so</w:t>
      </w:r>
    </w:p>
    <w:p w:rsidR="007E0034" w:rsidRDefault="00920904">
      <w:pPr>
        <w:ind w:firstLine="420"/>
      </w:pPr>
      <w:r>
        <w:rPr>
          <w:rFonts w:hint="eastAsia"/>
        </w:rPr>
        <w:t>Archive-SDK</w:t>
      </w:r>
      <w:r>
        <w:rPr>
          <w:rFonts w:hint="eastAsia"/>
        </w:rPr>
        <w:t>的</w:t>
      </w:r>
      <w:r>
        <w:rPr>
          <w:rFonts w:hint="eastAsia"/>
        </w:rPr>
        <w:t>libEFSArchiveTool.so</w:t>
      </w:r>
      <w:r>
        <w:rPr>
          <w:rFonts w:hint="eastAsia"/>
        </w:rPr>
        <w:t>一直链接的是</w:t>
      </w:r>
      <w:r>
        <w:rPr>
          <w:rFonts w:hint="eastAsia"/>
        </w:rPr>
        <w:t>libEFSClient.so</w:t>
      </w:r>
      <w:r>
        <w:rPr>
          <w:rFonts w:hint="eastAsia"/>
        </w:rPr>
        <w:t>。</w:t>
      </w:r>
    </w:p>
    <w:p w:rsidR="007E0034" w:rsidRDefault="00920904">
      <w:pPr>
        <w:ind w:firstLine="420"/>
      </w:pPr>
      <w:r>
        <w:rPr>
          <w:rFonts w:hint="eastAsia"/>
        </w:rPr>
        <w:t>当两者共同使用时，进程即加载</w:t>
      </w:r>
      <w:r>
        <w:rPr>
          <w:rFonts w:hint="eastAsia"/>
        </w:rPr>
        <w:t>libEFSClient.so</w:t>
      </w:r>
      <w:r>
        <w:rPr>
          <w:rFonts w:hint="eastAsia"/>
        </w:rPr>
        <w:t>又加载了</w:t>
      </w:r>
      <w:r>
        <w:rPr>
          <w:rFonts w:hint="eastAsia"/>
        </w:rPr>
        <w:t>libEFSClientCore.so</w:t>
      </w:r>
      <w:r>
        <w:rPr>
          <w:rFonts w:hint="eastAsia"/>
        </w:rPr>
        <w:t>。</w:t>
      </w:r>
    </w:p>
    <w:p w:rsidR="007E0034" w:rsidRDefault="00920904">
      <w:pPr>
        <w:ind w:firstLine="420"/>
      </w:pPr>
      <w:r>
        <w:rPr>
          <w:rFonts w:hint="eastAsia"/>
        </w:rPr>
        <w:t>因为最初</w:t>
      </w:r>
      <w:r>
        <w:rPr>
          <w:rFonts w:hint="eastAsia"/>
        </w:rPr>
        <w:t>Archive-SDK C</w:t>
      </w:r>
      <w:r>
        <w:rPr>
          <w:rFonts w:hint="eastAsia"/>
        </w:rPr>
        <w:t>接口设计时，包含了部分小文件打包依赖的</w:t>
      </w:r>
      <w:r>
        <w:rPr>
          <w:rFonts w:hint="eastAsia"/>
        </w:rPr>
        <w:t>EFS-SDK</w:t>
      </w:r>
      <w:r>
        <w:rPr>
          <w:rFonts w:hint="eastAsia"/>
        </w:rPr>
        <w:t>的功能，其接口名与</w:t>
      </w:r>
      <w:r>
        <w:rPr>
          <w:rFonts w:hint="eastAsia"/>
        </w:rPr>
        <w:t>EFS-SDK</w:t>
      </w:r>
      <w:r>
        <w:rPr>
          <w:rFonts w:hint="eastAsia"/>
        </w:rPr>
        <w:t>的接口是一样的，但是内部结构体不同，再因为</w:t>
      </w:r>
      <w:r>
        <w:rPr>
          <w:rFonts w:hint="eastAsia"/>
        </w:rPr>
        <w:t>libEFSClient.so</w:t>
      </w:r>
      <w:r>
        <w:rPr>
          <w:rFonts w:hint="eastAsia"/>
        </w:rPr>
        <w:t>和</w:t>
      </w:r>
      <w:r>
        <w:rPr>
          <w:rFonts w:hint="eastAsia"/>
        </w:rPr>
        <w:t>libEFSClientCore.so</w:t>
      </w:r>
      <w:r>
        <w:rPr>
          <w:rFonts w:hint="eastAsia"/>
        </w:rPr>
        <w:t>的对外接口是一样的，但实现不同，所以可能出现接口调用时执行的代码是非预期的，也就是可能出现使用</w:t>
      </w:r>
      <w:r>
        <w:rPr>
          <w:rFonts w:hint="eastAsia"/>
        </w:rPr>
        <w:t>Archive-SDK</w:t>
      </w:r>
      <w:r>
        <w:rPr>
          <w:rFonts w:hint="eastAsia"/>
        </w:rPr>
        <w:t>创建的</w:t>
      </w:r>
      <w:r>
        <w:rPr>
          <w:rFonts w:hint="eastAsia"/>
        </w:rPr>
        <w:t>EFSHandle</w:t>
      </w:r>
      <w:r>
        <w:rPr>
          <w:rFonts w:hint="eastAsia"/>
        </w:rPr>
        <w:t>被</w:t>
      </w:r>
      <w:r>
        <w:rPr>
          <w:rFonts w:hint="eastAsia"/>
        </w:rPr>
        <w:t>EFS-SDK</w:t>
      </w:r>
      <w:r>
        <w:rPr>
          <w:rFonts w:hint="eastAsia"/>
        </w:rPr>
        <w:t>使用了，通过</w:t>
      </w:r>
      <w:r>
        <w:rPr>
          <w:rFonts w:hint="eastAsia"/>
        </w:rPr>
        <w:t>libEFSClientCore.so</w:t>
      </w:r>
      <w:r>
        <w:rPr>
          <w:rFonts w:hint="eastAsia"/>
        </w:rPr>
        <w:t>的接口创建的资源，却在</w:t>
      </w:r>
      <w:r>
        <w:rPr>
          <w:rFonts w:hint="eastAsia"/>
        </w:rPr>
        <w:t>libEFSClient.so</w:t>
      </w:r>
      <w:r>
        <w:rPr>
          <w:rFonts w:hint="eastAsia"/>
        </w:rPr>
        <w:t>中尝试使用。</w:t>
      </w:r>
    </w:p>
    <w:p w:rsidR="007E0034" w:rsidRDefault="00920904">
      <w:pPr>
        <w:pStyle w:val="1"/>
      </w:pPr>
      <w:r>
        <w:rPr>
          <w:rFonts w:hint="eastAsia"/>
        </w:rPr>
        <w:t>配置文件介绍</w:t>
      </w:r>
    </w:p>
    <w:p w:rsidR="007E0034" w:rsidRDefault="00920904">
      <w:r>
        <w:rPr>
          <w:rFonts w:hint="eastAsia"/>
        </w:rPr>
        <w:tab/>
        <w:t>6.0</w:t>
      </w:r>
      <w:r>
        <w:rPr>
          <w:rFonts w:hint="eastAsia"/>
        </w:rPr>
        <w:t>版本后，小文件打包新增了一个配置文件</w:t>
      </w:r>
      <w:r>
        <w:rPr>
          <w:rFonts w:hint="eastAsia"/>
        </w:rPr>
        <w:t>archive.conf</w:t>
      </w:r>
      <w:r>
        <w:rPr>
          <w:rFonts w:hint="eastAsia"/>
        </w:rPr>
        <w:t>，格式为</w:t>
      </w:r>
      <w:r>
        <w:rPr>
          <w:rFonts w:hint="eastAsia"/>
        </w:rPr>
        <w:t>JSON</w:t>
      </w:r>
      <w:r>
        <w:rPr>
          <w:rFonts w:hint="eastAsia"/>
        </w:rPr>
        <w:t>。该配置文件主要用于设置本地存储、日志路径等。当不指定配置文件路径时，内部默认该配置文件位于</w:t>
      </w:r>
      <w:r>
        <w:rPr>
          <w:rFonts w:hint="eastAsia"/>
        </w:rPr>
        <w:lastRenderedPageBreak/>
        <w:t>“</w:t>
      </w:r>
      <w:r>
        <w:rPr>
          <w:rFonts w:hint="eastAsia"/>
        </w:rPr>
        <w:t>./archive.conf</w:t>
      </w:r>
      <w:r>
        <w:rPr>
          <w:rFonts w:hint="eastAsia"/>
        </w:rPr>
        <w:t>”，也就是启动程序的目录（非程序所在目录）。</w:t>
      </w:r>
      <w:r>
        <w:rPr>
          <w:rFonts w:hint="eastAsia"/>
          <w:color w:val="FF0000"/>
        </w:rPr>
        <w:t>特别需要注意的是</w:t>
      </w:r>
      <w:r>
        <w:rPr>
          <w:rFonts w:hint="eastAsia"/>
          <w:color w:val="FF0000"/>
        </w:rPr>
        <w:t>Java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接口中没有指定配置文件路径的接口，也就是说只能将配置文件放在启动程序的目录下才能生效。</w:t>
      </w:r>
    </w:p>
    <w:p w:rsidR="007E0034" w:rsidRDefault="00920904">
      <w:pPr>
        <w:ind w:firstLine="420"/>
      </w:pPr>
      <w:r>
        <w:rPr>
          <w:rFonts w:hint="eastAsia"/>
        </w:rPr>
        <w:t>如果不存在配置文件，内部会使用默认配置。</w:t>
      </w:r>
      <w:r>
        <w:rPr>
          <w:rFonts w:hint="eastAsia"/>
          <w:color w:val="FF0000"/>
        </w:rPr>
        <w:t>这在</w:t>
      </w:r>
      <w:r>
        <w:rPr>
          <w:rFonts w:hint="eastAsia"/>
          <w:color w:val="FF0000"/>
        </w:rPr>
        <w:t>6.0</w:t>
      </w:r>
      <w:r>
        <w:rPr>
          <w:rFonts w:hint="eastAsia"/>
          <w:color w:val="FF0000"/>
        </w:rPr>
        <w:t>版本中可能会存在问题</w:t>
      </w:r>
      <w:r>
        <w:rPr>
          <w:rFonts w:hint="eastAsia"/>
        </w:rPr>
        <w:t>。因为在</w:t>
      </w:r>
      <w:r>
        <w:rPr>
          <w:rFonts w:hint="eastAsia"/>
        </w:rPr>
        <w:t>6.0</w:t>
      </w:r>
      <w:r>
        <w:rPr>
          <w:rFonts w:hint="eastAsia"/>
        </w:rPr>
        <w:t>版本中，默认配置使能了本地存储，即</w:t>
      </w:r>
      <w:r>
        <w:t>enable_local_storage</w:t>
      </w:r>
      <w:r>
        <w:rPr>
          <w:rFonts w:hint="eastAsia"/>
        </w:rPr>
        <w:t>字段值为</w:t>
      </w:r>
      <w:r>
        <w:rPr>
          <w:rFonts w:hint="eastAsia"/>
        </w:rPr>
        <w:t>1</w:t>
      </w:r>
      <w:r>
        <w:rPr>
          <w:rFonts w:hint="eastAsia"/>
        </w:rPr>
        <w:t>。如果程序部署在没有</w:t>
      </w:r>
      <w:r>
        <w:rPr>
          <w:rFonts w:hint="eastAsia"/>
        </w:rPr>
        <w:t>Datanode</w:t>
      </w:r>
      <w:r>
        <w:rPr>
          <w:rFonts w:hint="eastAsia"/>
        </w:rPr>
        <w:t>服务的设备上，那么本地存储将会初始化失败，这会导致小文件打包功能异常。</w:t>
      </w:r>
      <w:r>
        <w:rPr>
          <w:rFonts w:hint="eastAsia"/>
        </w:rPr>
        <w:t>7.0</w:t>
      </w:r>
      <w:r>
        <w:rPr>
          <w:rFonts w:hint="eastAsia"/>
        </w:rPr>
        <w:t>之后的版本，默认不使能本地存储，因此无该问题。</w:t>
      </w:r>
    </w:p>
    <w:p w:rsidR="007E0034" w:rsidRDefault="00920904">
      <w:pPr>
        <w:ind w:firstLine="420"/>
      </w:pPr>
      <w:r>
        <w:rPr>
          <w:rFonts w:hint="eastAsia"/>
        </w:rPr>
        <w:t>如果使用该配置文件，则一般只需修改以下字段</w:t>
      </w:r>
    </w:p>
    <w:p w:rsidR="007E0034" w:rsidRDefault="00920904">
      <w:pPr>
        <w:pStyle w:val="ab"/>
        <w:numPr>
          <w:ilvl w:val="0"/>
          <w:numId w:val="5"/>
        </w:numPr>
        <w:ind w:firstLineChars="0"/>
      </w:pPr>
      <w:r>
        <w:t>enable_local_storage</w:t>
      </w:r>
      <w:r>
        <w:rPr>
          <w:rFonts w:hint="eastAsia"/>
        </w:rPr>
        <w:t>：</w:t>
      </w:r>
      <w:r>
        <w:rPr>
          <w:rFonts w:hint="eastAsia"/>
        </w:rPr>
        <w:t>0-</w:t>
      </w:r>
      <w:r>
        <w:rPr>
          <w:rFonts w:hint="eastAsia"/>
        </w:rPr>
        <w:t>不使能本地存储，</w:t>
      </w:r>
      <w:r>
        <w:rPr>
          <w:rFonts w:hint="eastAsia"/>
        </w:rPr>
        <w:t>1-</w:t>
      </w:r>
      <w:r>
        <w:rPr>
          <w:rFonts w:hint="eastAsia"/>
        </w:rPr>
        <w:t>使能本地存储</w:t>
      </w:r>
    </w:p>
    <w:p w:rsidR="007E0034" w:rsidRDefault="00920904">
      <w:pPr>
        <w:pStyle w:val="ab"/>
        <w:numPr>
          <w:ilvl w:val="0"/>
          <w:numId w:val="5"/>
        </w:numPr>
        <w:ind w:firstLineChars="0"/>
      </w:pPr>
      <w:r>
        <w:t>deploy_mode</w:t>
      </w:r>
      <w:r>
        <w:rPr>
          <w:rFonts w:hint="eastAsia"/>
        </w:rPr>
        <w:t>：仅在</w:t>
      </w:r>
      <w:r>
        <w:t>enable_local_storage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时有效，</w:t>
      </w:r>
      <w:r>
        <w:rPr>
          <w:rFonts w:hint="eastAsia"/>
        </w:rPr>
        <w:t>0-</w:t>
      </w:r>
      <w:r>
        <w:rPr>
          <w:rFonts w:hint="eastAsia"/>
        </w:rPr>
        <w:t>自动获取本地存储路径，</w:t>
      </w:r>
      <w:r>
        <w:rPr>
          <w:rFonts w:hint="eastAsia"/>
        </w:rPr>
        <w:t>1-</w:t>
      </w:r>
      <w:r>
        <w:rPr>
          <w:rFonts w:hint="eastAsia"/>
        </w:rPr>
        <w:t>手动填写本地存储路径。只有当程序部署在有</w:t>
      </w:r>
      <w:r>
        <w:rPr>
          <w:rFonts w:hint="eastAsia"/>
        </w:rPr>
        <w:t>Datanode</w:t>
      </w:r>
      <w:r>
        <w:rPr>
          <w:rFonts w:hint="eastAsia"/>
        </w:rPr>
        <w:t>服务的设备上时，才能设置为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E0034" w:rsidRDefault="00920904">
      <w:pPr>
        <w:pStyle w:val="ab"/>
        <w:numPr>
          <w:ilvl w:val="0"/>
          <w:numId w:val="5"/>
        </w:numPr>
        <w:ind w:firstLineChars="0"/>
      </w:pPr>
      <w:r>
        <w:t>local_storage_path</w:t>
      </w:r>
      <w:r>
        <w:rPr>
          <w:rFonts w:hint="eastAsia"/>
        </w:rPr>
        <w:t>：仅在</w:t>
      </w:r>
      <w:r>
        <w:t>enable_local_storage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t>deploy_mode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时有效，用于指定本地存储路径</w:t>
      </w:r>
    </w:p>
    <w:p w:rsidR="007E0034" w:rsidRDefault="00920904">
      <w:pPr>
        <w:pStyle w:val="ab"/>
        <w:numPr>
          <w:ilvl w:val="0"/>
          <w:numId w:val="5"/>
        </w:numPr>
        <w:ind w:firstLineChars="0"/>
      </w:pPr>
      <w:r>
        <w:t>efs_log_level</w:t>
      </w:r>
      <w:r>
        <w:rPr>
          <w:rFonts w:hint="eastAsia"/>
        </w:rPr>
        <w:t>：日志级别</w:t>
      </w:r>
    </w:p>
    <w:p w:rsidR="007E0034" w:rsidRDefault="00920904">
      <w:pPr>
        <w:pStyle w:val="ab"/>
        <w:numPr>
          <w:ilvl w:val="0"/>
          <w:numId w:val="5"/>
        </w:numPr>
        <w:ind w:firstLineChars="0"/>
      </w:pPr>
      <w:r>
        <w:t>efs_log_path</w:t>
      </w:r>
      <w:r>
        <w:rPr>
          <w:rFonts w:hint="eastAsia"/>
        </w:rPr>
        <w:t>：日志路径</w:t>
      </w:r>
    </w:p>
    <w:p w:rsidR="007E0034" w:rsidRDefault="00920904">
      <w:pPr>
        <w:pStyle w:val="ab"/>
        <w:numPr>
          <w:ilvl w:val="0"/>
          <w:numId w:val="5"/>
        </w:numPr>
        <w:ind w:firstLineChars="0"/>
      </w:pPr>
      <w:r>
        <w:t>set_log_cache</w:t>
      </w:r>
      <w:r>
        <w:rPr>
          <w:rFonts w:hint="eastAsia"/>
        </w:rPr>
        <w:t>：日志缓存。</w:t>
      </w:r>
      <w:r>
        <w:rPr>
          <w:rFonts w:hint="eastAsia"/>
        </w:rPr>
        <w:t>1-</w:t>
      </w:r>
      <w:r>
        <w:rPr>
          <w:rFonts w:hint="eastAsia"/>
        </w:rPr>
        <w:t>日志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实时刷新到磁盘，</w:t>
      </w:r>
      <w:r>
        <w:rPr>
          <w:rFonts w:hint="eastAsia"/>
        </w:rPr>
        <w:t>0-</w:t>
      </w:r>
      <w:r>
        <w:rPr>
          <w:rFonts w:hint="eastAsia"/>
        </w:rPr>
        <w:t>日志实时刷新到磁盘</w:t>
      </w:r>
    </w:p>
    <w:p w:rsidR="007E0034" w:rsidRDefault="007E0034">
      <w:pPr>
        <w:ind w:left="420"/>
      </w:pPr>
    </w:p>
    <w:p w:rsidR="007E0034" w:rsidRDefault="00920904">
      <w:pPr>
        <w:pStyle w:val="1"/>
      </w:pPr>
      <w:r>
        <w:rPr>
          <w:rFonts w:hint="eastAsia"/>
        </w:rPr>
        <w:t>本地存储</w:t>
      </w:r>
    </w:p>
    <w:p w:rsidR="007E0034" w:rsidRDefault="00920904">
      <w:r>
        <w:rPr>
          <w:rFonts w:hint="eastAsia"/>
        </w:rPr>
        <w:tab/>
        <w:t>6.0</w:t>
      </w:r>
      <w:r>
        <w:rPr>
          <w:rFonts w:hint="eastAsia"/>
        </w:rPr>
        <w:t>版本之后，小文件打包新增了本地存储功能。本地存储的作用是当云存储发生异常时，数据会被存储到本地磁盘中，当云存储恢复正常时，这些数据会被恢复到云存储中。当数据处于本地时，无法访问这些数据，只有等到恢复后，才能访问。当前的云存储异常仅指元数据服务的异常，比如客户端与元数据服务存在网络异常，元数据服务本身异常等。</w:t>
      </w:r>
    </w:p>
    <w:p w:rsidR="007E0034" w:rsidRDefault="00920904">
      <w:pPr>
        <w:pStyle w:val="1"/>
      </w:pPr>
      <w:r>
        <w:rPr>
          <w:rFonts w:hint="eastAsia"/>
        </w:rPr>
        <w:t>最佳实践</w:t>
      </w:r>
    </w:p>
    <w:p w:rsidR="007E0034" w:rsidRDefault="00920904">
      <w:pPr>
        <w:pStyle w:val="3"/>
      </w:pPr>
      <w:r>
        <w:rPr>
          <w:rFonts w:hint="eastAsia"/>
        </w:rPr>
        <w:t>写入</w:t>
      </w:r>
    </w:p>
    <w:p w:rsidR="007E0034" w:rsidRDefault="0092090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创建</w:t>
      </w:r>
      <w:r>
        <w:rPr>
          <w:rFonts w:hint="eastAsia"/>
          <w:color w:val="FF0000"/>
        </w:rPr>
        <w:t>一定数量的常驻线程</w:t>
      </w:r>
      <w:r>
        <w:rPr>
          <w:rFonts w:hint="eastAsia"/>
        </w:rPr>
        <w:t>用于写入，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可通过配置项进行调整。</w:t>
      </w:r>
    </w:p>
    <w:p w:rsidR="007E0034" w:rsidRDefault="0092090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每个线程创建一个小文件打包写对象，其生命期与线程的生命期相同。</w:t>
      </w:r>
    </w:p>
    <w:p w:rsidR="007E0034" w:rsidRDefault="0092090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写线程根据当前日期创建</w:t>
      </w:r>
      <w:r>
        <w:rPr>
          <w:rFonts w:hint="eastAsia"/>
        </w:rPr>
        <w:t>Bucket</w:t>
      </w:r>
      <w:r>
        <w:rPr>
          <w:rFonts w:hint="eastAsia"/>
        </w:rPr>
        <w:t>，每一天创建一个新的</w:t>
      </w:r>
      <w:r>
        <w:rPr>
          <w:rFonts w:hint="eastAsia"/>
        </w:rPr>
        <w:t>Bucket</w:t>
      </w:r>
      <w:r>
        <w:rPr>
          <w:rFonts w:hint="eastAsia"/>
        </w:rPr>
        <w:t>。不同线程之间的</w:t>
      </w:r>
      <w:r>
        <w:rPr>
          <w:rFonts w:hint="eastAsia"/>
        </w:rPr>
        <w:t>Bucket</w:t>
      </w:r>
      <w:r>
        <w:rPr>
          <w:rFonts w:hint="eastAsia"/>
        </w:rPr>
        <w:t>日期相同但后缀不同。</w:t>
      </w:r>
    </w:p>
    <w:p w:rsidR="007E0034" w:rsidRDefault="0092090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若小文件打包</w:t>
      </w:r>
      <w:proofErr w:type="gramStart"/>
      <w:r>
        <w:rPr>
          <w:rFonts w:hint="eastAsia"/>
        </w:rPr>
        <w:t>写对象未</w:t>
      </w:r>
      <w:proofErr w:type="gramEnd"/>
      <w:r>
        <w:rPr>
          <w:rFonts w:hint="eastAsia"/>
        </w:rPr>
        <w:t>初始化，则以初始化接口设置</w:t>
      </w:r>
      <w:r>
        <w:rPr>
          <w:rFonts w:hint="eastAsia"/>
        </w:rPr>
        <w:t>Bucket</w:t>
      </w:r>
      <w:r>
        <w:rPr>
          <w:rFonts w:hint="eastAsia"/>
        </w:rPr>
        <w:t>，否则以设置</w:t>
      </w:r>
      <w:r>
        <w:rPr>
          <w:rFonts w:hint="eastAsia"/>
        </w:rPr>
        <w:t>Bucket</w:t>
      </w:r>
      <w:r>
        <w:rPr>
          <w:rFonts w:hint="eastAsia"/>
        </w:rPr>
        <w:t>接口更新小文件打包</w:t>
      </w:r>
      <w:proofErr w:type="gramStart"/>
      <w:r>
        <w:rPr>
          <w:rFonts w:hint="eastAsia"/>
        </w:rPr>
        <w:t>写对象</w:t>
      </w:r>
      <w:proofErr w:type="gramEnd"/>
      <w:r>
        <w:rPr>
          <w:rFonts w:hint="eastAsia"/>
        </w:rPr>
        <w:t>使用的</w:t>
      </w:r>
      <w:r>
        <w:rPr>
          <w:rFonts w:hint="eastAsia"/>
        </w:rPr>
        <w:t>Bucket</w:t>
      </w:r>
      <w:r>
        <w:rPr>
          <w:rFonts w:hint="eastAsia"/>
        </w:rPr>
        <w:t>。</w:t>
      </w:r>
    </w:p>
    <w:p w:rsidR="007E0034" w:rsidRDefault="00920904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写线程循环获取新文件，并使用小文件打包对象将文件写入云存储，保存关闭时返回的文件名。</w:t>
      </w:r>
    </w:p>
    <w:p w:rsidR="007E0034" w:rsidRDefault="00920904">
      <w:pPr>
        <w:pStyle w:val="3"/>
      </w:pPr>
      <w:r>
        <w:rPr>
          <w:rFonts w:hint="eastAsia"/>
        </w:rPr>
        <w:lastRenderedPageBreak/>
        <w:t>读取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对于随机读取不同</w:t>
      </w:r>
      <w:proofErr w:type="gramStart"/>
      <w:r>
        <w:rPr>
          <w:rFonts w:hint="eastAsia"/>
        </w:rPr>
        <w:t>天不同</w:t>
      </w:r>
      <w:proofErr w:type="gramEnd"/>
      <w:r>
        <w:rPr>
          <w:rFonts w:hint="eastAsia"/>
        </w:rPr>
        <w:t>时间段的文件时，目前暂无特别推荐的处理流程。</w:t>
      </w:r>
    </w:p>
    <w:p w:rsidR="007E0034" w:rsidRDefault="00920904">
      <w:pPr>
        <w:ind w:firstLine="420"/>
      </w:pPr>
      <w:r>
        <w:rPr>
          <w:rFonts w:hint="eastAsia"/>
        </w:rPr>
        <w:t>对于批处理，比如要读取某个</w:t>
      </w:r>
      <w:r>
        <w:rPr>
          <w:rFonts w:hint="eastAsia"/>
        </w:rPr>
        <w:t>Bucket</w:t>
      </w:r>
      <w:r>
        <w:rPr>
          <w:rFonts w:hint="eastAsia"/>
        </w:rPr>
        <w:t>下大量图片进行图片分析，则建议先行将待查询的图片名进行排序，保证连续读取的小文件的前缀尽可能相同，即尽可能在一个大文件，然后使用同一个小文件打包</w:t>
      </w:r>
      <w:proofErr w:type="gramStart"/>
      <w:r>
        <w:rPr>
          <w:rFonts w:hint="eastAsia"/>
        </w:rPr>
        <w:t>读对象</w:t>
      </w:r>
      <w:proofErr w:type="gramEnd"/>
      <w:r>
        <w:rPr>
          <w:rFonts w:hint="eastAsia"/>
        </w:rPr>
        <w:t>读取这些前缀相同的小文件，这样可有效减少资源开销并提升性能。</w:t>
      </w:r>
    </w:p>
    <w:p w:rsidR="007E0034" w:rsidRDefault="00920904">
      <w:pPr>
        <w:pStyle w:val="1"/>
      </w:pPr>
      <w:r>
        <w:rPr>
          <w:rFonts w:hint="eastAsia"/>
        </w:rPr>
        <w:t>常见问题</w:t>
      </w:r>
    </w:p>
    <w:p w:rsidR="007E0034" w:rsidRDefault="00920904">
      <w:pPr>
        <w:pStyle w:val="2"/>
      </w:pPr>
      <w:r>
        <w:rPr>
          <w:rFonts w:hint="eastAsia"/>
        </w:rPr>
        <w:t>小文件打包写入的文件是否支持删除？</w:t>
      </w:r>
    </w:p>
    <w:p w:rsidR="007E0034" w:rsidRDefault="00920904">
      <w:r>
        <w:rPr>
          <w:rFonts w:hint="eastAsia"/>
        </w:rPr>
        <w:tab/>
      </w:r>
      <w:r>
        <w:rPr>
          <w:rFonts w:hint="eastAsia"/>
        </w:rPr>
        <w:t>不支持单独删除小文件打包写入的文件，但是可结合生命周期实现周期性回收空间的功能。</w:t>
      </w:r>
    </w:p>
    <w:p w:rsidR="007E0034" w:rsidRDefault="007E0034"/>
    <w:sectPr w:rsidR="007E0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0D2" w:rsidRDefault="005110D2" w:rsidP="000962F5">
      <w:r>
        <w:separator/>
      </w:r>
    </w:p>
  </w:endnote>
  <w:endnote w:type="continuationSeparator" w:id="0">
    <w:p w:rsidR="005110D2" w:rsidRDefault="005110D2" w:rsidP="00096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0D2" w:rsidRDefault="005110D2" w:rsidP="000962F5">
      <w:r>
        <w:separator/>
      </w:r>
    </w:p>
  </w:footnote>
  <w:footnote w:type="continuationSeparator" w:id="0">
    <w:p w:rsidR="005110D2" w:rsidRDefault="005110D2" w:rsidP="00096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E447D1"/>
    <w:multiLevelType w:val="singleLevel"/>
    <w:tmpl w:val="A7E447D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FD40EF"/>
    <w:multiLevelType w:val="singleLevel"/>
    <w:tmpl w:val="C1FD40E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F722CBE"/>
    <w:multiLevelType w:val="multilevel"/>
    <w:tmpl w:val="0F722C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1F6D5E"/>
    <w:multiLevelType w:val="multilevel"/>
    <w:tmpl w:val="151F6D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677D14"/>
    <w:multiLevelType w:val="multilevel"/>
    <w:tmpl w:val="22677D14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CE678A"/>
    <w:multiLevelType w:val="multilevel"/>
    <w:tmpl w:val="2DCE678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5DA352A"/>
    <w:multiLevelType w:val="multilevel"/>
    <w:tmpl w:val="65DA352A"/>
    <w:lvl w:ilvl="0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F401395"/>
    <w:multiLevelType w:val="multilevel"/>
    <w:tmpl w:val="7F401395"/>
    <w:lvl w:ilvl="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陈一都">
    <w15:presenceInfo w15:providerId="None" w15:userId="陈一都"/>
  </w15:person>
  <w15:person w15:author="ctxtest01">
    <w15:presenceInfo w15:providerId="None" w15:userId="ctxtest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F45"/>
    <w:rsid w:val="00001511"/>
    <w:rsid w:val="000030D4"/>
    <w:rsid w:val="00004DA1"/>
    <w:rsid w:val="00010719"/>
    <w:rsid w:val="000114DD"/>
    <w:rsid w:val="00011E83"/>
    <w:rsid w:val="00013986"/>
    <w:rsid w:val="00014678"/>
    <w:rsid w:val="00014CF7"/>
    <w:rsid w:val="00015322"/>
    <w:rsid w:val="00021E98"/>
    <w:rsid w:val="00027FE4"/>
    <w:rsid w:val="000301E8"/>
    <w:rsid w:val="00032FBB"/>
    <w:rsid w:val="00033B9D"/>
    <w:rsid w:val="00035491"/>
    <w:rsid w:val="000361C0"/>
    <w:rsid w:val="0003774E"/>
    <w:rsid w:val="000408B1"/>
    <w:rsid w:val="00041A94"/>
    <w:rsid w:val="0004257F"/>
    <w:rsid w:val="0004292E"/>
    <w:rsid w:val="000429AD"/>
    <w:rsid w:val="0004302A"/>
    <w:rsid w:val="00043A6B"/>
    <w:rsid w:val="00044C7C"/>
    <w:rsid w:val="000516EB"/>
    <w:rsid w:val="00051C06"/>
    <w:rsid w:val="00052079"/>
    <w:rsid w:val="00052975"/>
    <w:rsid w:val="00053295"/>
    <w:rsid w:val="00053723"/>
    <w:rsid w:val="00054B0E"/>
    <w:rsid w:val="00055507"/>
    <w:rsid w:val="00055C4E"/>
    <w:rsid w:val="00056D46"/>
    <w:rsid w:val="000606C9"/>
    <w:rsid w:val="00064165"/>
    <w:rsid w:val="00064498"/>
    <w:rsid w:val="000647AC"/>
    <w:rsid w:val="00064E97"/>
    <w:rsid w:val="000661C3"/>
    <w:rsid w:val="00067DEE"/>
    <w:rsid w:val="000736AF"/>
    <w:rsid w:val="00073DF0"/>
    <w:rsid w:val="00074BE9"/>
    <w:rsid w:val="00082FD5"/>
    <w:rsid w:val="000831A8"/>
    <w:rsid w:val="00083D5C"/>
    <w:rsid w:val="000847A4"/>
    <w:rsid w:val="000851D4"/>
    <w:rsid w:val="0009115F"/>
    <w:rsid w:val="000962F5"/>
    <w:rsid w:val="000A221B"/>
    <w:rsid w:val="000A2C0D"/>
    <w:rsid w:val="000A4AD9"/>
    <w:rsid w:val="000A7070"/>
    <w:rsid w:val="000A7B4B"/>
    <w:rsid w:val="000A7EE7"/>
    <w:rsid w:val="000B2265"/>
    <w:rsid w:val="000B4A75"/>
    <w:rsid w:val="000B57D9"/>
    <w:rsid w:val="000C1CCC"/>
    <w:rsid w:val="000C2865"/>
    <w:rsid w:val="000C2A59"/>
    <w:rsid w:val="000C2C87"/>
    <w:rsid w:val="000C2F15"/>
    <w:rsid w:val="000C4064"/>
    <w:rsid w:val="000C5304"/>
    <w:rsid w:val="000C7308"/>
    <w:rsid w:val="000D14C9"/>
    <w:rsid w:val="000D14F5"/>
    <w:rsid w:val="000D3EFA"/>
    <w:rsid w:val="000D443A"/>
    <w:rsid w:val="000D67DD"/>
    <w:rsid w:val="000E0DF3"/>
    <w:rsid w:val="000E2019"/>
    <w:rsid w:val="000E3ED3"/>
    <w:rsid w:val="000E5515"/>
    <w:rsid w:val="000E5C38"/>
    <w:rsid w:val="000E72C5"/>
    <w:rsid w:val="000E75F9"/>
    <w:rsid w:val="000F10BB"/>
    <w:rsid w:val="000F2DDB"/>
    <w:rsid w:val="000F3C91"/>
    <w:rsid w:val="000F4EC1"/>
    <w:rsid w:val="000F56FC"/>
    <w:rsid w:val="000F65BB"/>
    <w:rsid w:val="00101BB8"/>
    <w:rsid w:val="0010321D"/>
    <w:rsid w:val="00103AB7"/>
    <w:rsid w:val="00105AB6"/>
    <w:rsid w:val="00106C93"/>
    <w:rsid w:val="00113889"/>
    <w:rsid w:val="00113FD5"/>
    <w:rsid w:val="001141A9"/>
    <w:rsid w:val="00115B40"/>
    <w:rsid w:val="00117767"/>
    <w:rsid w:val="00122F60"/>
    <w:rsid w:val="00127C53"/>
    <w:rsid w:val="0013203F"/>
    <w:rsid w:val="00133BE1"/>
    <w:rsid w:val="00135186"/>
    <w:rsid w:val="00136BD6"/>
    <w:rsid w:val="001374C7"/>
    <w:rsid w:val="00141249"/>
    <w:rsid w:val="001425F8"/>
    <w:rsid w:val="001431CF"/>
    <w:rsid w:val="00145F4D"/>
    <w:rsid w:val="00150751"/>
    <w:rsid w:val="00156993"/>
    <w:rsid w:val="0016179F"/>
    <w:rsid w:val="001641D0"/>
    <w:rsid w:val="001653D8"/>
    <w:rsid w:val="001658FD"/>
    <w:rsid w:val="00165D46"/>
    <w:rsid w:val="00170393"/>
    <w:rsid w:val="00180D66"/>
    <w:rsid w:val="00183048"/>
    <w:rsid w:val="001840AF"/>
    <w:rsid w:val="00185AFC"/>
    <w:rsid w:val="00194315"/>
    <w:rsid w:val="00194663"/>
    <w:rsid w:val="001957E7"/>
    <w:rsid w:val="0019680F"/>
    <w:rsid w:val="00197770"/>
    <w:rsid w:val="001A0C20"/>
    <w:rsid w:val="001A16DD"/>
    <w:rsid w:val="001A2681"/>
    <w:rsid w:val="001A408B"/>
    <w:rsid w:val="001A6C84"/>
    <w:rsid w:val="001B205C"/>
    <w:rsid w:val="001B482C"/>
    <w:rsid w:val="001B6E03"/>
    <w:rsid w:val="001C0FD0"/>
    <w:rsid w:val="001C2CBF"/>
    <w:rsid w:val="001C58DF"/>
    <w:rsid w:val="001C6D2A"/>
    <w:rsid w:val="001D015A"/>
    <w:rsid w:val="001D0637"/>
    <w:rsid w:val="001D0FC1"/>
    <w:rsid w:val="001D5C97"/>
    <w:rsid w:val="001D6562"/>
    <w:rsid w:val="001D6FD3"/>
    <w:rsid w:val="001D7A83"/>
    <w:rsid w:val="001E36C0"/>
    <w:rsid w:val="001E602A"/>
    <w:rsid w:val="001F0CE6"/>
    <w:rsid w:val="001F2240"/>
    <w:rsid w:val="001F2F39"/>
    <w:rsid w:val="001F7404"/>
    <w:rsid w:val="00200566"/>
    <w:rsid w:val="00200E7A"/>
    <w:rsid w:val="0020133B"/>
    <w:rsid w:val="0020178C"/>
    <w:rsid w:val="00201B01"/>
    <w:rsid w:val="00203D4C"/>
    <w:rsid w:val="0020426F"/>
    <w:rsid w:val="00204ABD"/>
    <w:rsid w:val="0020540D"/>
    <w:rsid w:val="002121E3"/>
    <w:rsid w:val="002174C8"/>
    <w:rsid w:val="0021789A"/>
    <w:rsid w:val="00217B5B"/>
    <w:rsid w:val="0022044F"/>
    <w:rsid w:val="00220F53"/>
    <w:rsid w:val="00222AB0"/>
    <w:rsid w:val="00222B22"/>
    <w:rsid w:val="00223C08"/>
    <w:rsid w:val="002273B9"/>
    <w:rsid w:val="002275AA"/>
    <w:rsid w:val="0023001B"/>
    <w:rsid w:val="002309BF"/>
    <w:rsid w:val="00231BCD"/>
    <w:rsid w:val="00232126"/>
    <w:rsid w:val="00233BAD"/>
    <w:rsid w:val="00234B9F"/>
    <w:rsid w:val="002358B9"/>
    <w:rsid w:val="00235CA3"/>
    <w:rsid w:val="00240726"/>
    <w:rsid w:val="002429D1"/>
    <w:rsid w:val="00243123"/>
    <w:rsid w:val="00243D89"/>
    <w:rsid w:val="00244135"/>
    <w:rsid w:val="00245C5A"/>
    <w:rsid w:val="00247DE5"/>
    <w:rsid w:val="00251296"/>
    <w:rsid w:val="0025209B"/>
    <w:rsid w:val="00253A4B"/>
    <w:rsid w:val="002544FD"/>
    <w:rsid w:val="002568F7"/>
    <w:rsid w:val="002602ED"/>
    <w:rsid w:val="00262442"/>
    <w:rsid w:val="002667EF"/>
    <w:rsid w:val="00267262"/>
    <w:rsid w:val="00271A2F"/>
    <w:rsid w:val="00271F45"/>
    <w:rsid w:val="00275822"/>
    <w:rsid w:val="00276619"/>
    <w:rsid w:val="00276AB5"/>
    <w:rsid w:val="00276BCA"/>
    <w:rsid w:val="00286D79"/>
    <w:rsid w:val="002872BE"/>
    <w:rsid w:val="00287DA7"/>
    <w:rsid w:val="0029024B"/>
    <w:rsid w:val="00291CFF"/>
    <w:rsid w:val="002976EA"/>
    <w:rsid w:val="002977D6"/>
    <w:rsid w:val="00297ED2"/>
    <w:rsid w:val="00297FCC"/>
    <w:rsid w:val="002A1828"/>
    <w:rsid w:val="002A2008"/>
    <w:rsid w:val="002A2728"/>
    <w:rsid w:val="002A2CCD"/>
    <w:rsid w:val="002A2E8E"/>
    <w:rsid w:val="002A30AA"/>
    <w:rsid w:val="002A38F1"/>
    <w:rsid w:val="002A3A85"/>
    <w:rsid w:val="002A3BC3"/>
    <w:rsid w:val="002A7410"/>
    <w:rsid w:val="002B0233"/>
    <w:rsid w:val="002B1DA7"/>
    <w:rsid w:val="002B2C25"/>
    <w:rsid w:val="002B2C7F"/>
    <w:rsid w:val="002B4DEE"/>
    <w:rsid w:val="002B53CD"/>
    <w:rsid w:val="002B7A59"/>
    <w:rsid w:val="002C11B9"/>
    <w:rsid w:val="002C290F"/>
    <w:rsid w:val="002C3776"/>
    <w:rsid w:val="002C3FA0"/>
    <w:rsid w:val="002C4888"/>
    <w:rsid w:val="002C7957"/>
    <w:rsid w:val="002D05C6"/>
    <w:rsid w:val="002D1DB6"/>
    <w:rsid w:val="002D3E4A"/>
    <w:rsid w:val="002D6F48"/>
    <w:rsid w:val="002D6FA5"/>
    <w:rsid w:val="002D7343"/>
    <w:rsid w:val="002D7B38"/>
    <w:rsid w:val="002E0B40"/>
    <w:rsid w:val="002E2A4D"/>
    <w:rsid w:val="002E2E75"/>
    <w:rsid w:val="002E4868"/>
    <w:rsid w:val="002E4AE5"/>
    <w:rsid w:val="002E5122"/>
    <w:rsid w:val="002E733F"/>
    <w:rsid w:val="002E7486"/>
    <w:rsid w:val="002E7CFA"/>
    <w:rsid w:val="002F230F"/>
    <w:rsid w:val="002F2A3E"/>
    <w:rsid w:val="002F366C"/>
    <w:rsid w:val="002F3E5C"/>
    <w:rsid w:val="002F4B74"/>
    <w:rsid w:val="002F4EDA"/>
    <w:rsid w:val="002F6A2A"/>
    <w:rsid w:val="003037E2"/>
    <w:rsid w:val="00304A59"/>
    <w:rsid w:val="0030689F"/>
    <w:rsid w:val="00307496"/>
    <w:rsid w:val="003132EA"/>
    <w:rsid w:val="00316E5F"/>
    <w:rsid w:val="00316F12"/>
    <w:rsid w:val="00317F2A"/>
    <w:rsid w:val="00321051"/>
    <w:rsid w:val="00321070"/>
    <w:rsid w:val="00321DF8"/>
    <w:rsid w:val="00321ECD"/>
    <w:rsid w:val="00323F72"/>
    <w:rsid w:val="0032488D"/>
    <w:rsid w:val="0032609E"/>
    <w:rsid w:val="0032650D"/>
    <w:rsid w:val="00327387"/>
    <w:rsid w:val="003273F6"/>
    <w:rsid w:val="00330DC7"/>
    <w:rsid w:val="00332882"/>
    <w:rsid w:val="0033316D"/>
    <w:rsid w:val="00334E74"/>
    <w:rsid w:val="00335497"/>
    <w:rsid w:val="003357F5"/>
    <w:rsid w:val="00335904"/>
    <w:rsid w:val="00335AC3"/>
    <w:rsid w:val="0033738E"/>
    <w:rsid w:val="00342B23"/>
    <w:rsid w:val="00342E08"/>
    <w:rsid w:val="00342E9A"/>
    <w:rsid w:val="003434CD"/>
    <w:rsid w:val="00344C36"/>
    <w:rsid w:val="003450EC"/>
    <w:rsid w:val="003509C5"/>
    <w:rsid w:val="00351996"/>
    <w:rsid w:val="0035748D"/>
    <w:rsid w:val="00357636"/>
    <w:rsid w:val="003602AC"/>
    <w:rsid w:val="00361899"/>
    <w:rsid w:val="00362E38"/>
    <w:rsid w:val="003639AD"/>
    <w:rsid w:val="00363DE0"/>
    <w:rsid w:val="00364A99"/>
    <w:rsid w:val="0036500B"/>
    <w:rsid w:val="0036525D"/>
    <w:rsid w:val="0036575C"/>
    <w:rsid w:val="00366E43"/>
    <w:rsid w:val="00366E6C"/>
    <w:rsid w:val="00367A78"/>
    <w:rsid w:val="00370861"/>
    <w:rsid w:val="00371AFA"/>
    <w:rsid w:val="00372713"/>
    <w:rsid w:val="003728AD"/>
    <w:rsid w:val="00377608"/>
    <w:rsid w:val="00382983"/>
    <w:rsid w:val="00383517"/>
    <w:rsid w:val="00384E86"/>
    <w:rsid w:val="0038613D"/>
    <w:rsid w:val="00386CE2"/>
    <w:rsid w:val="00390DA1"/>
    <w:rsid w:val="00392F3E"/>
    <w:rsid w:val="00396039"/>
    <w:rsid w:val="00397504"/>
    <w:rsid w:val="003A04EE"/>
    <w:rsid w:val="003A1A39"/>
    <w:rsid w:val="003A1D62"/>
    <w:rsid w:val="003A2298"/>
    <w:rsid w:val="003A5F25"/>
    <w:rsid w:val="003A794A"/>
    <w:rsid w:val="003B0541"/>
    <w:rsid w:val="003B09CB"/>
    <w:rsid w:val="003B41FB"/>
    <w:rsid w:val="003B4AC8"/>
    <w:rsid w:val="003B68EA"/>
    <w:rsid w:val="003C04A7"/>
    <w:rsid w:val="003C35D2"/>
    <w:rsid w:val="003C3984"/>
    <w:rsid w:val="003C401C"/>
    <w:rsid w:val="003C736B"/>
    <w:rsid w:val="003D0C8C"/>
    <w:rsid w:val="003D16DE"/>
    <w:rsid w:val="003D18FD"/>
    <w:rsid w:val="003D194E"/>
    <w:rsid w:val="003D28D1"/>
    <w:rsid w:val="003D4ACA"/>
    <w:rsid w:val="003D56C1"/>
    <w:rsid w:val="003D586C"/>
    <w:rsid w:val="003E061F"/>
    <w:rsid w:val="003E1F07"/>
    <w:rsid w:val="003E269E"/>
    <w:rsid w:val="003E5517"/>
    <w:rsid w:val="003F0C13"/>
    <w:rsid w:val="003F10D6"/>
    <w:rsid w:val="003F229B"/>
    <w:rsid w:val="003F2519"/>
    <w:rsid w:val="003F2FD4"/>
    <w:rsid w:val="003F3065"/>
    <w:rsid w:val="003F6EA7"/>
    <w:rsid w:val="00400996"/>
    <w:rsid w:val="00401B4B"/>
    <w:rsid w:val="00403E5F"/>
    <w:rsid w:val="0040569F"/>
    <w:rsid w:val="00407F23"/>
    <w:rsid w:val="00411C13"/>
    <w:rsid w:val="004125C1"/>
    <w:rsid w:val="0041286B"/>
    <w:rsid w:val="004128C0"/>
    <w:rsid w:val="00416722"/>
    <w:rsid w:val="00417F8A"/>
    <w:rsid w:val="00421A05"/>
    <w:rsid w:val="00422C3E"/>
    <w:rsid w:val="00423036"/>
    <w:rsid w:val="0042326D"/>
    <w:rsid w:val="0042444C"/>
    <w:rsid w:val="004246DE"/>
    <w:rsid w:val="00424CD4"/>
    <w:rsid w:val="00427708"/>
    <w:rsid w:val="0042777B"/>
    <w:rsid w:val="004305A5"/>
    <w:rsid w:val="00430E87"/>
    <w:rsid w:val="00432972"/>
    <w:rsid w:val="00432B86"/>
    <w:rsid w:val="0043336E"/>
    <w:rsid w:val="00434CFB"/>
    <w:rsid w:val="00435331"/>
    <w:rsid w:val="00441F36"/>
    <w:rsid w:val="00444C8B"/>
    <w:rsid w:val="00444FC3"/>
    <w:rsid w:val="00445372"/>
    <w:rsid w:val="00446430"/>
    <w:rsid w:val="00446A46"/>
    <w:rsid w:val="00451666"/>
    <w:rsid w:val="0045250E"/>
    <w:rsid w:val="00452CC7"/>
    <w:rsid w:val="0045525F"/>
    <w:rsid w:val="00457807"/>
    <w:rsid w:val="0046223A"/>
    <w:rsid w:val="004641FB"/>
    <w:rsid w:val="00464A78"/>
    <w:rsid w:val="004662B0"/>
    <w:rsid w:val="00471A06"/>
    <w:rsid w:val="00471AE9"/>
    <w:rsid w:val="00472490"/>
    <w:rsid w:val="00472A98"/>
    <w:rsid w:val="00475A88"/>
    <w:rsid w:val="00475BB1"/>
    <w:rsid w:val="00483830"/>
    <w:rsid w:val="0048472F"/>
    <w:rsid w:val="0048627E"/>
    <w:rsid w:val="0049078D"/>
    <w:rsid w:val="00491D7F"/>
    <w:rsid w:val="00493690"/>
    <w:rsid w:val="00494363"/>
    <w:rsid w:val="00494E3C"/>
    <w:rsid w:val="00497228"/>
    <w:rsid w:val="004977AC"/>
    <w:rsid w:val="004A0199"/>
    <w:rsid w:val="004A3028"/>
    <w:rsid w:val="004A61B3"/>
    <w:rsid w:val="004A6C4E"/>
    <w:rsid w:val="004A7C56"/>
    <w:rsid w:val="004B7E1D"/>
    <w:rsid w:val="004B7FDF"/>
    <w:rsid w:val="004C2461"/>
    <w:rsid w:val="004C7DE1"/>
    <w:rsid w:val="004D2031"/>
    <w:rsid w:val="004D4045"/>
    <w:rsid w:val="004D6922"/>
    <w:rsid w:val="004D77BB"/>
    <w:rsid w:val="004E057B"/>
    <w:rsid w:val="004E21A0"/>
    <w:rsid w:val="004E25BA"/>
    <w:rsid w:val="004E2DB9"/>
    <w:rsid w:val="004E7291"/>
    <w:rsid w:val="004F080B"/>
    <w:rsid w:val="004F0D44"/>
    <w:rsid w:val="004F2C6E"/>
    <w:rsid w:val="004F3627"/>
    <w:rsid w:val="004F3795"/>
    <w:rsid w:val="00501D27"/>
    <w:rsid w:val="0050240A"/>
    <w:rsid w:val="0050349B"/>
    <w:rsid w:val="0050500C"/>
    <w:rsid w:val="0050575D"/>
    <w:rsid w:val="00505AB3"/>
    <w:rsid w:val="00505AB7"/>
    <w:rsid w:val="005065C1"/>
    <w:rsid w:val="0050791B"/>
    <w:rsid w:val="0051083C"/>
    <w:rsid w:val="005110D2"/>
    <w:rsid w:val="00512647"/>
    <w:rsid w:val="00513D49"/>
    <w:rsid w:val="005141FA"/>
    <w:rsid w:val="0051449A"/>
    <w:rsid w:val="00516C2F"/>
    <w:rsid w:val="0052023B"/>
    <w:rsid w:val="00520E0D"/>
    <w:rsid w:val="00521CE7"/>
    <w:rsid w:val="00521FB9"/>
    <w:rsid w:val="00522B77"/>
    <w:rsid w:val="00523A99"/>
    <w:rsid w:val="0053029D"/>
    <w:rsid w:val="00533208"/>
    <w:rsid w:val="0053397A"/>
    <w:rsid w:val="0053503E"/>
    <w:rsid w:val="00535E72"/>
    <w:rsid w:val="00536424"/>
    <w:rsid w:val="0053650D"/>
    <w:rsid w:val="0054124F"/>
    <w:rsid w:val="00542A6A"/>
    <w:rsid w:val="00542C14"/>
    <w:rsid w:val="0054303F"/>
    <w:rsid w:val="0054373A"/>
    <w:rsid w:val="0054381D"/>
    <w:rsid w:val="00543BD0"/>
    <w:rsid w:val="00543C92"/>
    <w:rsid w:val="00545193"/>
    <w:rsid w:val="00546C71"/>
    <w:rsid w:val="00547F37"/>
    <w:rsid w:val="005500FA"/>
    <w:rsid w:val="005503BA"/>
    <w:rsid w:val="00552645"/>
    <w:rsid w:val="00552C03"/>
    <w:rsid w:val="005531A0"/>
    <w:rsid w:val="00553377"/>
    <w:rsid w:val="00553647"/>
    <w:rsid w:val="00553C2A"/>
    <w:rsid w:val="00554046"/>
    <w:rsid w:val="005541BC"/>
    <w:rsid w:val="00554F5E"/>
    <w:rsid w:val="00555F05"/>
    <w:rsid w:val="0055760B"/>
    <w:rsid w:val="0055775E"/>
    <w:rsid w:val="00557D7F"/>
    <w:rsid w:val="00560ACA"/>
    <w:rsid w:val="0056286B"/>
    <w:rsid w:val="0056534B"/>
    <w:rsid w:val="00570841"/>
    <w:rsid w:val="005738F7"/>
    <w:rsid w:val="00574AD5"/>
    <w:rsid w:val="005774D5"/>
    <w:rsid w:val="00581398"/>
    <w:rsid w:val="00581B67"/>
    <w:rsid w:val="00582463"/>
    <w:rsid w:val="0058442B"/>
    <w:rsid w:val="00586EBD"/>
    <w:rsid w:val="005878D8"/>
    <w:rsid w:val="005908B9"/>
    <w:rsid w:val="005909A0"/>
    <w:rsid w:val="0059197B"/>
    <w:rsid w:val="005925EA"/>
    <w:rsid w:val="0059275C"/>
    <w:rsid w:val="00592B85"/>
    <w:rsid w:val="005936FB"/>
    <w:rsid w:val="00595681"/>
    <w:rsid w:val="005A0947"/>
    <w:rsid w:val="005A0C2B"/>
    <w:rsid w:val="005A0E55"/>
    <w:rsid w:val="005A1B65"/>
    <w:rsid w:val="005A2688"/>
    <w:rsid w:val="005A35E7"/>
    <w:rsid w:val="005A65D3"/>
    <w:rsid w:val="005B1C01"/>
    <w:rsid w:val="005B32B4"/>
    <w:rsid w:val="005B40E4"/>
    <w:rsid w:val="005B68DF"/>
    <w:rsid w:val="005B75FC"/>
    <w:rsid w:val="005C1071"/>
    <w:rsid w:val="005C202F"/>
    <w:rsid w:val="005C5AE2"/>
    <w:rsid w:val="005D76F3"/>
    <w:rsid w:val="005D783C"/>
    <w:rsid w:val="005E1751"/>
    <w:rsid w:val="005E256A"/>
    <w:rsid w:val="005E3017"/>
    <w:rsid w:val="005E31B4"/>
    <w:rsid w:val="005E47F0"/>
    <w:rsid w:val="005E60A7"/>
    <w:rsid w:val="005E63B8"/>
    <w:rsid w:val="005F1B09"/>
    <w:rsid w:val="005F2F73"/>
    <w:rsid w:val="005F3392"/>
    <w:rsid w:val="005F4441"/>
    <w:rsid w:val="005F774F"/>
    <w:rsid w:val="00600B4A"/>
    <w:rsid w:val="0060129C"/>
    <w:rsid w:val="00601CF7"/>
    <w:rsid w:val="00603C3F"/>
    <w:rsid w:val="006042E1"/>
    <w:rsid w:val="00604870"/>
    <w:rsid w:val="006052F0"/>
    <w:rsid w:val="0060610C"/>
    <w:rsid w:val="00611C74"/>
    <w:rsid w:val="00611DDD"/>
    <w:rsid w:val="0061269A"/>
    <w:rsid w:val="00614F54"/>
    <w:rsid w:val="006157B3"/>
    <w:rsid w:val="00622516"/>
    <w:rsid w:val="00630370"/>
    <w:rsid w:val="006311C4"/>
    <w:rsid w:val="00632144"/>
    <w:rsid w:val="0063381D"/>
    <w:rsid w:val="006404B2"/>
    <w:rsid w:val="00642019"/>
    <w:rsid w:val="006427E8"/>
    <w:rsid w:val="00645316"/>
    <w:rsid w:val="00645A48"/>
    <w:rsid w:val="00651575"/>
    <w:rsid w:val="00652F5B"/>
    <w:rsid w:val="0065534B"/>
    <w:rsid w:val="006556BF"/>
    <w:rsid w:val="006564DD"/>
    <w:rsid w:val="006566F9"/>
    <w:rsid w:val="00660C20"/>
    <w:rsid w:val="00661D4B"/>
    <w:rsid w:val="006653AC"/>
    <w:rsid w:val="00665FD6"/>
    <w:rsid w:val="0066764D"/>
    <w:rsid w:val="00672631"/>
    <w:rsid w:val="006726FC"/>
    <w:rsid w:val="0067490A"/>
    <w:rsid w:val="006762DE"/>
    <w:rsid w:val="00680D11"/>
    <w:rsid w:val="00681D0E"/>
    <w:rsid w:val="00684E99"/>
    <w:rsid w:val="00694041"/>
    <w:rsid w:val="00695222"/>
    <w:rsid w:val="006958D8"/>
    <w:rsid w:val="006959E4"/>
    <w:rsid w:val="00695C3F"/>
    <w:rsid w:val="00695FFA"/>
    <w:rsid w:val="006967DC"/>
    <w:rsid w:val="00696BC0"/>
    <w:rsid w:val="00697954"/>
    <w:rsid w:val="006A0640"/>
    <w:rsid w:val="006A254E"/>
    <w:rsid w:val="006A2B70"/>
    <w:rsid w:val="006B0361"/>
    <w:rsid w:val="006B1573"/>
    <w:rsid w:val="006B1F77"/>
    <w:rsid w:val="006B22FD"/>
    <w:rsid w:val="006B2615"/>
    <w:rsid w:val="006B4339"/>
    <w:rsid w:val="006B594B"/>
    <w:rsid w:val="006B7504"/>
    <w:rsid w:val="006C0361"/>
    <w:rsid w:val="006C0436"/>
    <w:rsid w:val="006C0C8E"/>
    <w:rsid w:val="006C23DA"/>
    <w:rsid w:val="006C2DBC"/>
    <w:rsid w:val="006C3423"/>
    <w:rsid w:val="006C6513"/>
    <w:rsid w:val="006C6FE8"/>
    <w:rsid w:val="006D0E2D"/>
    <w:rsid w:val="006D0F24"/>
    <w:rsid w:val="006D3FBD"/>
    <w:rsid w:val="006D4855"/>
    <w:rsid w:val="006D6B54"/>
    <w:rsid w:val="006D6E56"/>
    <w:rsid w:val="006E2309"/>
    <w:rsid w:val="006E24D7"/>
    <w:rsid w:val="006E50B2"/>
    <w:rsid w:val="006E5FEB"/>
    <w:rsid w:val="006E6541"/>
    <w:rsid w:val="006F134D"/>
    <w:rsid w:val="006F2C92"/>
    <w:rsid w:val="007019C9"/>
    <w:rsid w:val="00701D28"/>
    <w:rsid w:val="00705E96"/>
    <w:rsid w:val="007106A5"/>
    <w:rsid w:val="007143D0"/>
    <w:rsid w:val="00714593"/>
    <w:rsid w:val="00715284"/>
    <w:rsid w:val="007158A9"/>
    <w:rsid w:val="007165D6"/>
    <w:rsid w:val="00717FAC"/>
    <w:rsid w:val="007202D2"/>
    <w:rsid w:val="007204E3"/>
    <w:rsid w:val="007279AD"/>
    <w:rsid w:val="00730A2A"/>
    <w:rsid w:val="0073137E"/>
    <w:rsid w:val="007317C0"/>
    <w:rsid w:val="00733966"/>
    <w:rsid w:val="00735B12"/>
    <w:rsid w:val="0073662D"/>
    <w:rsid w:val="007369F1"/>
    <w:rsid w:val="00740410"/>
    <w:rsid w:val="0074168F"/>
    <w:rsid w:val="007417C1"/>
    <w:rsid w:val="00745000"/>
    <w:rsid w:val="00745691"/>
    <w:rsid w:val="00751015"/>
    <w:rsid w:val="0075103E"/>
    <w:rsid w:val="00751436"/>
    <w:rsid w:val="007528AF"/>
    <w:rsid w:val="00752BE3"/>
    <w:rsid w:val="00753A4C"/>
    <w:rsid w:val="00754B68"/>
    <w:rsid w:val="0075504E"/>
    <w:rsid w:val="007553CB"/>
    <w:rsid w:val="00755408"/>
    <w:rsid w:val="0076070F"/>
    <w:rsid w:val="007613CB"/>
    <w:rsid w:val="00762088"/>
    <w:rsid w:val="007631E3"/>
    <w:rsid w:val="007635CD"/>
    <w:rsid w:val="007665FB"/>
    <w:rsid w:val="00766ED2"/>
    <w:rsid w:val="00767275"/>
    <w:rsid w:val="007719D6"/>
    <w:rsid w:val="00772419"/>
    <w:rsid w:val="00772CC2"/>
    <w:rsid w:val="00773993"/>
    <w:rsid w:val="00775115"/>
    <w:rsid w:val="0077616E"/>
    <w:rsid w:val="007763B2"/>
    <w:rsid w:val="00777B68"/>
    <w:rsid w:val="00781D48"/>
    <w:rsid w:val="007830F6"/>
    <w:rsid w:val="00784530"/>
    <w:rsid w:val="007847FF"/>
    <w:rsid w:val="00786636"/>
    <w:rsid w:val="007872E0"/>
    <w:rsid w:val="00787904"/>
    <w:rsid w:val="0079084E"/>
    <w:rsid w:val="00790C0F"/>
    <w:rsid w:val="00791FF2"/>
    <w:rsid w:val="007936D0"/>
    <w:rsid w:val="00794213"/>
    <w:rsid w:val="00794CD2"/>
    <w:rsid w:val="007A3859"/>
    <w:rsid w:val="007B1A48"/>
    <w:rsid w:val="007B1A9C"/>
    <w:rsid w:val="007B2848"/>
    <w:rsid w:val="007B4271"/>
    <w:rsid w:val="007B5564"/>
    <w:rsid w:val="007B5EA2"/>
    <w:rsid w:val="007C5A0C"/>
    <w:rsid w:val="007C5EB5"/>
    <w:rsid w:val="007D1103"/>
    <w:rsid w:val="007D14A2"/>
    <w:rsid w:val="007D207A"/>
    <w:rsid w:val="007D238B"/>
    <w:rsid w:val="007D333F"/>
    <w:rsid w:val="007D38A6"/>
    <w:rsid w:val="007D6B17"/>
    <w:rsid w:val="007E0034"/>
    <w:rsid w:val="007E2657"/>
    <w:rsid w:val="007F0B3A"/>
    <w:rsid w:val="007F1F76"/>
    <w:rsid w:val="007F2AD8"/>
    <w:rsid w:val="007F5EED"/>
    <w:rsid w:val="008006D6"/>
    <w:rsid w:val="00800D6C"/>
    <w:rsid w:val="00804DB4"/>
    <w:rsid w:val="008055DC"/>
    <w:rsid w:val="00806BB2"/>
    <w:rsid w:val="00810B76"/>
    <w:rsid w:val="008122D0"/>
    <w:rsid w:val="00812691"/>
    <w:rsid w:val="00812872"/>
    <w:rsid w:val="0081389E"/>
    <w:rsid w:val="00814422"/>
    <w:rsid w:val="008174A9"/>
    <w:rsid w:val="00817E1F"/>
    <w:rsid w:val="008206CD"/>
    <w:rsid w:val="00821AC5"/>
    <w:rsid w:val="00823450"/>
    <w:rsid w:val="008251C0"/>
    <w:rsid w:val="0083067E"/>
    <w:rsid w:val="00831717"/>
    <w:rsid w:val="00832041"/>
    <w:rsid w:val="00833A3C"/>
    <w:rsid w:val="0083568E"/>
    <w:rsid w:val="008357AA"/>
    <w:rsid w:val="00837847"/>
    <w:rsid w:val="008402BA"/>
    <w:rsid w:val="008409FB"/>
    <w:rsid w:val="00840ECE"/>
    <w:rsid w:val="00841859"/>
    <w:rsid w:val="00841A43"/>
    <w:rsid w:val="00843FE1"/>
    <w:rsid w:val="0084514B"/>
    <w:rsid w:val="00845A69"/>
    <w:rsid w:val="00846A51"/>
    <w:rsid w:val="0085367E"/>
    <w:rsid w:val="00853C43"/>
    <w:rsid w:val="008546D3"/>
    <w:rsid w:val="00856166"/>
    <w:rsid w:val="00860D3C"/>
    <w:rsid w:val="008610C7"/>
    <w:rsid w:val="008661D9"/>
    <w:rsid w:val="00866C55"/>
    <w:rsid w:val="00872C31"/>
    <w:rsid w:val="00874968"/>
    <w:rsid w:val="00876216"/>
    <w:rsid w:val="00877D82"/>
    <w:rsid w:val="00880267"/>
    <w:rsid w:val="008879F3"/>
    <w:rsid w:val="008901B7"/>
    <w:rsid w:val="00895FCE"/>
    <w:rsid w:val="00896E92"/>
    <w:rsid w:val="008A1573"/>
    <w:rsid w:val="008A238D"/>
    <w:rsid w:val="008A4140"/>
    <w:rsid w:val="008A7AA2"/>
    <w:rsid w:val="008A7EF2"/>
    <w:rsid w:val="008B3D34"/>
    <w:rsid w:val="008B7544"/>
    <w:rsid w:val="008B7E22"/>
    <w:rsid w:val="008C2953"/>
    <w:rsid w:val="008C635B"/>
    <w:rsid w:val="008C7B1B"/>
    <w:rsid w:val="008D0958"/>
    <w:rsid w:val="008D2E93"/>
    <w:rsid w:val="008D66C1"/>
    <w:rsid w:val="008D6F50"/>
    <w:rsid w:val="008E018E"/>
    <w:rsid w:val="008E07C6"/>
    <w:rsid w:val="008E235E"/>
    <w:rsid w:val="008E3C00"/>
    <w:rsid w:val="008E4F4D"/>
    <w:rsid w:val="008E566A"/>
    <w:rsid w:val="008E6362"/>
    <w:rsid w:val="008E78E8"/>
    <w:rsid w:val="008F246E"/>
    <w:rsid w:val="008F35C1"/>
    <w:rsid w:val="008F38C2"/>
    <w:rsid w:val="008F48EC"/>
    <w:rsid w:val="008F535B"/>
    <w:rsid w:val="00900122"/>
    <w:rsid w:val="0090395C"/>
    <w:rsid w:val="009044B4"/>
    <w:rsid w:val="00906118"/>
    <w:rsid w:val="00906EBB"/>
    <w:rsid w:val="00907FDF"/>
    <w:rsid w:val="00910AD6"/>
    <w:rsid w:val="00911653"/>
    <w:rsid w:val="00912572"/>
    <w:rsid w:val="009126B0"/>
    <w:rsid w:val="00913372"/>
    <w:rsid w:val="0091529A"/>
    <w:rsid w:val="009153B2"/>
    <w:rsid w:val="00915C5F"/>
    <w:rsid w:val="009174B8"/>
    <w:rsid w:val="009175CF"/>
    <w:rsid w:val="00920904"/>
    <w:rsid w:val="00922DCE"/>
    <w:rsid w:val="00926501"/>
    <w:rsid w:val="00931548"/>
    <w:rsid w:val="009318CF"/>
    <w:rsid w:val="00933894"/>
    <w:rsid w:val="00933F16"/>
    <w:rsid w:val="009367DA"/>
    <w:rsid w:val="00936A89"/>
    <w:rsid w:val="00937FBC"/>
    <w:rsid w:val="009423E0"/>
    <w:rsid w:val="00943AD3"/>
    <w:rsid w:val="009441B8"/>
    <w:rsid w:val="00946D03"/>
    <w:rsid w:val="0095026D"/>
    <w:rsid w:val="00951E26"/>
    <w:rsid w:val="00952E8E"/>
    <w:rsid w:val="0095493B"/>
    <w:rsid w:val="009549A3"/>
    <w:rsid w:val="00954A8A"/>
    <w:rsid w:val="00954AA6"/>
    <w:rsid w:val="00957371"/>
    <w:rsid w:val="009576F2"/>
    <w:rsid w:val="00960486"/>
    <w:rsid w:val="00961300"/>
    <w:rsid w:val="00962E3E"/>
    <w:rsid w:val="00965872"/>
    <w:rsid w:val="009662ED"/>
    <w:rsid w:val="0096698C"/>
    <w:rsid w:val="00966E0B"/>
    <w:rsid w:val="00971684"/>
    <w:rsid w:val="009728FF"/>
    <w:rsid w:val="0097346D"/>
    <w:rsid w:val="00973F73"/>
    <w:rsid w:val="00976065"/>
    <w:rsid w:val="009771B3"/>
    <w:rsid w:val="009800F9"/>
    <w:rsid w:val="00981098"/>
    <w:rsid w:val="009824C3"/>
    <w:rsid w:val="0098319A"/>
    <w:rsid w:val="00983B9D"/>
    <w:rsid w:val="009854F8"/>
    <w:rsid w:val="009906DA"/>
    <w:rsid w:val="009913D8"/>
    <w:rsid w:val="009927FA"/>
    <w:rsid w:val="00993699"/>
    <w:rsid w:val="0099459B"/>
    <w:rsid w:val="009A2A86"/>
    <w:rsid w:val="009B1D95"/>
    <w:rsid w:val="009B3333"/>
    <w:rsid w:val="009B39AD"/>
    <w:rsid w:val="009B5546"/>
    <w:rsid w:val="009B5766"/>
    <w:rsid w:val="009B5A1F"/>
    <w:rsid w:val="009B6BA9"/>
    <w:rsid w:val="009C1726"/>
    <w:rsid w:val="009C1FB1"/>
    <w:rsid w:val="009C4A45"/>
    <w:rsid w:val="009C552B"/>
    <w:rsid w:val="009C5FB5"/>
    <w:rsid w:val="009D1BEB"/>
    <w:rsid w:val="009D37AC"/>
    <w:rsid w:val="009D408E"/>
    <w:rsid w:val="009E186C"/>
    <w:rsid w:val="009E3F45"/>
    <w:rsid w:val="009E5AC3"/>
    <w:rsid w:val="009E7138"/>
    <w:rsid w:val="009F0301"/>
    <w:rsid w:val="009F0F70"/>
    <w:rsid w:val="009F1990"/>
    <w:rsid w:val="009F210A"/>
    <w:rsid w:val="009F3F9D"/>
    <w:rsid w:val="009F6675"/>
    <w:rsid w:val="009F6E7B"/>
    <w:rsid w:val="009F76B0"/>
    <w:rsid w:val="00A015FE"/>
    <w:rsid w:val="00A05D05"/>
    <w:rsid w:val="00A067FF"/>
    <w:rsid w:val="00A1260D"/>
    <w:rsid w:val="00A13150"/>
    <w:rsid w:val="00A145B7"/>
    <w:rsid w:val="00A15310"/>
    <w:rsid w:val="00A1551C"/>
    <w:rsid w:val="00A15E81"/>
    <w:rsid w:val="00A17BF7"/>
    <w:rsid w:val="00A21704"/>
    <w:rsid w:val="00A23BDF"/>
    <w:rsid w:val="00A25139"/>
    <w:rsid w:val="00A25CB4"/>
    <w:rsid w:val="00A27061"/>
    <w:rsid w:val="00A31EF0"/>
    <w:rsid w:val="00A337D3"/>
    <w:rsid w:val="00A34EA4"/>
    <w:rsid w:val="00A355F8"/>
    <w:rsid w:val="00A35EC4"/>
    <w:rsid w:val="00A36060"/>
    <w:rsid w:val="00A37E5A"/>
    <w:rsid w:val="00A40F50"/>
    <w:rsid w:val="00A42AEA"/>
    <w:rsid w:val="00A468D3"/>
    <w:rsid w:val="00A47F7F"/>
    <w:rsid w:val="00A50E90"/>
    <w:rsid w:val="00A516EA"/>
    <w:rsid w:val="00A5367F"/>
    <w:rsid w:val="00A549B2"/>
    <w:rsid w:val="00A55CBD"/>
    <w:rsid w:val="00A617D1"/>
    <w:rsid w:val="00A67F17"/>
    <w:rsid w:val="00A710ED"/>
    <w:rsid w:val="00A74FED"/>
    <w:rsid w:val="00A869EC"/>
    <w:rsid w:val="00A86F7A"/>
    <w:rsid w:val="00A90095"/>
    <w:rsid w:val="00A90CEC"/>
    <w:rsid w:val="00A94629"/>
    <w:rsid w:val="00A95838"/>
    <w:rsid w:val="00A95CBE"/>
    <w:rsid w:val="00A9601C"/>
    <w:rsid w:val="00A97DC9"/>
    <w:rsid w:val="00AA0C59"/>
    <w:rsid w:val="00AA0EBD"/>
    <w:rsid w:val="00AA1239"/>
    <w:rsid w:val="00AA1AA5"/>
    <w:rsid w:val="00AB1A71"/>
    <w:rsid w:val="00AB1DFD"/>
    <w:rsid w:val="00AB3049"/>
    <w:rsid w:val="00AB3128"/>
    <w:rsid w:val="00AB6832"/>
    <w:rsid w:val="00AC0DFB"/>
    <w:rsid w:val="00AC0F45"/>
    <w:rsid w:val="00AC416B"/>
    <w:rsid w:val="00AC4296"/>
    <w:rsid w:val="00AC4622"/>
    <w:rsid w:val="00AC5240"/>
    <w:rsid w:val="00AD02B4"/>
    <w:rsid w:val="00AD0E87"/>
    <w:rsid w:val="00AD39A5"/>
    <w:rsid w:val="00AD481E"/>
    <w:rsid w:val="00AD543A"/>
    <w:rsid w:val="00AD5A2C"/>
    <w:rsid w:val="00AE211C"/>
    <w:rsid w:val="00AE2D2C"/>
    <w:rsid w:val="00AE4349"/>
    <w:rsid w:val="00AF08A1"/>
    <w:rsid w:val="00AF1B2D"/>
    <w:rsid w:val="00AF1DF0"/>
    <w:rsid w:val="00AF1F3A"/>
    <w:rsid w:val="00AF3F13"/>
    <w:rsid w:val="00AF44D7"/>
    <w:rsid w:val="00AF4540"/>
    <w:rsid w:val="00AF4CC6"/>
    <w:rsid w:val="00B013E2"/>
    <w:rsid w:val="00B01511"/>
    <w:rsid w:val="00B01A76"/>
    <w:rsid w:val="00B0210B"/>
    <w:rsid w:val="00B04372"/>
    <w:rsid w:val="00B044AA"/>
    <w:rsid w:val="00B051E5"/>
    <w:rsid w:val="00B067A1"/>
    <w:rsid w:val="00B1119A"/>
    <w:rsid w:val="00B11A88"/>
    <w:rsid w:val="00B14862"/>
    <w:rsid w:val="00B152F9"/>
    <w:rsid w:val="00B21E50"/>
    <w:rsid w:val="00B22410"/>
    <w:rsid w:val="00B22609"/>
    <w:rsid w:val="00B22FC6"/>
    <w:rsid w:val="00B231AC"/>
    <w:rsid w:val="00B23E43"/>
    <w:rsid w:val="00B26E90"/>
    <w:rsid w:val="00B27B14"/>
    <w:rsid w:val="00B30722"/>
    <w:rsid w:val="00B31391"/>
    <w:rsid w:val="00B32F36"/>
    <w:rsid w:val="00B348AD"/>
    <w:rsid w:val="00B35E07"/>
    <w:rsid w:val="00B4102C"/>
    <w:rsid w:val="00B41E13"/>
    <w:rsid w:val="00B4223C"/>
    <w:rsid w:val="00B4234C"/>
    <w:rsid w:val="00B42DCF"/>
    <w:rsid w:val="00B42DF0"/>
    <w:rsid w:val="00B44699"/>
    <w:rsid w:val="00B44BC8"/>
    <w:rsid w:val="00B47505"/>
    <w:rsid w:val="00B526B4"/>
    <w:rsid w:val="00B55724"/>
    <w:rsid w:val="00B60C74"/>
    <w:rsid w:val="00B60D25"/>
    <w:rsid w:val="00B60E31"/>
    <w:rsid w:val="00B60E8B"/>
    <w:rsid w:val="00B60F2D"/>
    <w:rsid w:val="00B63181"/>
    <w:rsid w:val="00B6340B"/>
    <w:rsid w:val="00B6356B"/>
    <w:rsid w:val="00B646BC"/>
    <w:rsid w:val="00B64E18"/>
    <w:rsid w:val="00B65F1D"/>
    <w:rsid w:val="00B75BCC"/>
    <w:rsid w:val="00B75D59"/>
    <w:rsid w:val="00B7611D"/>
    <w:rsid w:val="00B810D6"/>
    <w:rsid w:val="00B82080"/>
    <w:rsid w:val="00B82466"/>
    <w:rsid w:val="00B82C48"/>
    <w:rsid w:val="00B83840"/>
    <w:rsid w:val="00B840E6"/>
    <w:rsid w:val="00B84101"/>
    <w:rsid w:val="00B85787"/>
    <w:rsid w:val="00B870CC"/>
    <w:rsid w:val="00B87B63"/>
    <w:rsid w:val="00B87EB6"/>
    <w:rsid w:val="00B91569"/>
    <w:rsid w:val="00B92557"/>
    <w:rsid w:val="00B9267A"/>
    <w:rsid w:val="00B92B0A"/>
    <w:rsid w:val="00B9300C"/>
    <w:rsid w:val="00B93DEF"/>
    <w:rsid w:val="00B94D8A"/>
    <w:rsid w:val="00B967D9"/>
    <w:rsid w:val="00BA3A95"/>
    <w:rsid w:val="00BA3F34"/>
    <w:rsid w:val="00BA44BA"/>
    <w:rsid w:val="00BA6B55"/>
    <w:rsid w:val="00BB4624"/>
    <w:rsid w:val="00BB6726"/>
    <w:rsid w:val="00BB6AFA"/>
    <w:rsid w:val="00BB7C28"/>
    <w:rsid w:val="00BC48CD"/>
    <w:rsid w:val="00BC4D0E"/>
    <w:rsid w:val="00BC62FA"/>
    <w:rsid w:val="00BC7FE0"/>
    <w:rsid w:val="00BD26E8"/>
    <w:rsid w:val="00BD2F9E"/>
    <w:rsid w:val="00BD37F6"/>
    <w:rsid w:val="00BD3812"/>
    <w:rsid w:val="00BD55C9"/>
    <w:rsid w:val="00BD6C0F"/>
    <w:rsid w:val="00BD75A4"/>
    <w:rsid w:val="00BD76F3"/>
    <w:rsid w:val="00BD7B8F"/>
    <w:rsid w:val="00BD7CCC"/>
    <w:rsid w:val="00BE27D2"/>
    <w:rsid w:val="00BE2988"/>
    <w:rsid w:val="00BE37E3"/>
    <w:rsid w:val="00BE3B7D"/>
    <w:rsid w:val="00BE7920"/>
    <w:rsid w:val="00BF0721"/>
    <w:rsid w:val="00BF07A7"/>
    <w:rsid w:val="00BF0E63"/>
    <w:rsid w:val="00BF17B4"/>
    <w:rsid w:val="00BF2E92"/>
    <w:rsid w:val="00BF43F5"/>
    <w:rsid w:val="00BF4A15"/>
    <w:rsid w:val="00BF596B"/>
    <w:rsid w:val="00BF6353"/>
    <w:rsid w:val="00BF7021"/>
    <w:rsid w:val="00C019C4"/>
    <w:rsid w:val="00C01B34"/>
    <w:rsid w:val="00C02393"/>
    <w:rsid w:val="00C02EEB"/>
    <w:rsid w:val="00C03C89"/>
    <w:rsid w:val="00C04937"/>
    <w:rsid w:val="00C04DBE"/>
    <w:rsid w:val="00C054B4"/>
    <w:rsid w:val="00C0722D"/>
    <w:rsid w:val="00C07233"/>
    <w:rsid w:val="00C07F40"/>
    <w:rsid w:val="00C11553"/>
    <w:rsid w:val="00C123A6"/>
    <w:rsid w:val="00C173C3"/>
    <w:rsid w:val="00C175B0"/>
    <w:rsid w:val="00C213A2"/>
    <w:rsid w:val="00C21B12"/>
    <w:rsid w:val="00C24EE8"/>
    <w:rsid w:val="00C25124"/>
    <w:rsid w:val="00C26A48"/>
    <w:rsid w:val="00C277E8"/>
    <w:rsid w:val="00C3013F"/>
    <w:rsid w:val="00C30793"/>
    <w:rsid w:val="00C317E4"/>
    <w:rsid w:val="00C32774"/>
    <w:rsid w:val="00C330FC"/>
    <w:rsid w:val="00C3413B"/>
    <w:rsid w:val="00C357E6"/>
    <w:rsid w:val="00C35852"/>
    <w:rsid w:val="00C35B2E"/>
    <w:rsid w:val="00C36D7E"/>
    <w:rsid w:val="00C40630"/>
    <w:rsid w:val="00C40F78"/>
    <w:rsid w:val="00C44987"/>
    <w:rsid w:val="00C466F7"/>
    <w:rsid w:val="00C46BFF"/>
    <w:rsid w:val="00C46E64"/>
    <w:rsid w:val="00C473C7"/>
    <w:rsid w:val="00C515CE"/>
    <w:rsid w:val="00C52015"/>
    <w:rsid w:val="00C5212D"/>
    <w:rsid w:val="00C554B4"/>
    <w:rsid w:val="00C55975"/>
    <w:rsid w:val="00C55F0B"/>
    <w:rsid w:val="00C652C1"/>
    <w:rsid w:val="00C71889"/>
    <w:rsid w:val="00C71DFD"/>
    <w:rsid w:val="00C72DCD"/>
    <w:rsid w:val="00C737D4"/>
    <w:rsid w:val="00C76803"/>
    <w:rsid w:val="00C80037"/>
    <w:rsid w:val="00C82C7C"/>
    <w:rsid w:val="00C849DC"/>
    <w:rsid w:val="00C90454"/>
    <w:rsid w:val="00C9136B"/>
    <w:rsid w:val="00C91A23"/>
    <w:rsid w:val="00C9280E"/>
    <w:rsid w:val="00CA0077"/>
    <w:rsid w:val="00CA18AC"/>
    <w:rsid w:val="00CA1D7C"/>
    <w:rsid w:val="00CA1F00"/>
    <w:rsid w:val="00CA2FAD"/>
    <w:rsid w:val="00CA364B"/>
    <w:rsid w:val="00CB03B9"/>
    <w:rsid w:val="00CB190A"/>
    <w:rsid w:val="00CB33F9"/>
    <w:rsid w:val="00CB5438"/>
    <w:rsid w:val="00CB65B0"/>
    <w:rsid w:val="00CB6808"/>
    <w:rsid w:val="00CC135E"/>
    <w:rsid w:val="00CC29CD"/>
    <w:rsid w:val="00CC34EC"/>
    <w:rsid w:val="00CC3779"/>
    <w:rsid w:val="00CC3EF3"/>
    <w:rsid w:val="00CC660C"/>
    <w:rsid w:val="00CC67B8"/>
    <w:rsid w:val="00CD0400"/>
    <w:rsid w:val="00CD1655"/>
    <w:rsid w:val="00CD5212"/>
    <w:rsid w:val="00CD5CC2"/>
    <w:rsid w:val="00CD72C6"/>
    <w:rsid w:val="00CE0678"/>
    <w:rsid w:val="00CE0DA0"/>
    <w:rsid w:val="00CE15F1"/>
    <w:rsid w:val="00CE1905"/>
    <w:rsid w:val="00CE61AC"/>
    <w:rsid w:val="00CE6734"/>
    <w:rsid w:val="00CF0113"/>
    <w:rsid w:val="00CF1A5B"/>
    <w:rsid w:val="00CF599F"/>
    <w:rsid w:val="00CF6C33"/>
    <w:rsid w:val="00CF7D0B"/>
    <w:rsid w:val="00D0044E"/>
    <w:rsid w:val="00D014CB"/>
    <w:rsid w:val="00D020DC"/>
    <w:rsid w:val="00D023AE"/>
    <w:rsid w:val="00D025D5"/>
    <w:rsid w:val="00D04DAE"/>
    <w:rsid w:val="00D06C51"/>
    <w:rsid w:val="00D07F4A"/>
    <w:rsid w:val="00D10061"/>
    <w:rsid w:val="00D11029"/>
    <w:rsid w:val="00D12141"/>
    <w:rsid w:val="00D12A65"/>
    <w:rsid w:val="00D13CFF"/>
    <w:rsid w:val="00D13FF9"/>
    <w:rsid w:val="00D15101"/>
    <w:rsid w:val="00D168DE"/>
    <w:rsid w:val="00D211C3"/>
    <w:rsid w:val="00D222E2"/>
    <w:rsid w:val="00D23B98"/>
    <w:rsid w:val="00D24761"/>
    <w:rsid w:val="00D24B6B"/>
    <w:rsid w:val="00D279B6"/>
    <w:rsid w:val="00D305FD"/>
    <w:rsid w:val="00D326C5"/>
    <w:rsid w:val="00D3298C"/>
    <w:rsid w:val="00D32F42"/>
    <w:rsid w:val="00D33267"/>
    <w:rsid w:val="00D358E8"/>
    <w:rsid w:val="00D36525"/>
    <w:rsid w:val="00D42CB1"/>
    <w:rsid w:val="00D43361"/>
    <w:rsid w:val="00D43587"/>
    <w:rsid w:val="00D44377"/>
    <w:rsid w:val="00D452C7"/>
    <w:rsid w:val="00D45DF3"/>
    <w:rsid w:val="00D46494"/>
    <w:rsid w:val="00D465E0"/>
    <w:rsid w:val="00D46DCF"/>
    <w:rsid w:val="00D54EAF"/>
    <w:rsid w:val="00D572EE"/>
    <w:rsid w:val="00D64D56"/>
    <w:rsid w:val="00D650F6"/>
    <w:rsid w:val="00D6666F"/>
    <w:rsid w:val="00D666BE"/>
    <w:rsid w:val="00D706CD"/>
    <w:rsid w:val="00D70B2A"/>
    <w:rsid w:val="00D72157"/>
    <w:rsid w:val="00D72188"/>
    <w:rsid w:val="00D7250F"/>
    <w:rsid w:val="00D76937"/>
    <w:rsid w:val="00D775B5"/>
    <w:rsid w:val="00D81485"/>
    <w:rsid w:val="00D934BE"/>
    <w:rsid w:val="00D93804"/>
    <w:rsid w:val="00D93A5D"/>
    <w:rsid w:val="00D95219"/>
    <w:rsid w:val="00D96F04"/>
    <w:rsid w:val="00DA028D"/>
    <w:rsid w:val="00DA08C8"/>
    <w:rsid w:val="00DA161C"/>
    <w:rsid w:val="00DA3AA4"/>
    <w:rsid w:val="00DA4A11"/>
    <w:rsid w:val="00DA50BE"/>
    <w:rsid w:val="00DB062F"/>
    <w:rsid w:val="00DB09F8"/>
    <w:rsid w:val="00DB2C35"/>
    <w:rsid w:val="00DB3C9B"/>
    <w:rsid w:val="00DB4644"/>
    <w:rsid w:val="00DB7E4A"/>
    <w:rsid w:val="00DC2246"/>
    <w:rsid w:val="00DC230C"/>
    <w:rsid w:val="00DC35AB"/>
    <w:rsid w:val="00DC4DEA"/>
    <w:rsid w:val="00DC64C7"/>
    <w:rsid w:val="00DC73AE"/>
    <w:rsid w:val="00DD02A2"/>
    <w:rsid w:val="00DD5EFF"/>
    <w:rsid w:val="00DD672C"/>
    <w:rsid w:val="00DD7328"/>
    <w:rsid w:val="00DE1BCD"/>
    <w:rsid w:val="00DE2295"/>
    <w:rsid w:val="00DE2623"/>
    <w:rsid w:val="00DE2B7C"/>
    <w:rsid w:val="00DE442F"/>
    <w:rsid w:val="00DF037E"/>
    <w:rsid w:val="00DF3DFA"/>
    <w:rsid w:val="00DF411E"/>
    <w:rsid w:val="00DF700F"/>
    <w:rsid w:val="00E02C4D"/>
    <w:rsid w:val="00E03655"/>
    <w:rsid w:val="00E05DD3"/>
    <w:rsid w:val="00E069B5"/>
    <w:rsid w:val="00E15331"/>
    <w:rsid w:val="00E16F90"/>
    <w:rsid w:val="00E17000"/>
    <w:rsid w:val="00E20556"/>
    <w:rsid w:val="00E21B8D"/>
    <w:rsid w:val="00E2477B"/>
    <w:rsid w:val="00E27AB3"/>
    <w:rsid w:val="00E27E10"/>
    <w:rsid w:val="00E3038F"/>
    <w:rsid w:val="00E318D7"/>
    <w:rsid w:val="00E33FB3"/>
    <w:rsid w:val="00E349B2"/>
    <w:rsid w:val="00E362D2"/>
    <w:rsid w:val="00E3757E"/>
    <w:rsid w:val="00E376FC"/>
    <w:rsid w:val="00E42F9F"/>
    <w:rsid w:val="00E53F31"/>
    <w:rsid w:val="00E55E91"/>
    <w:rsid w:val="00E56318"/>
    <w:rsid w:val="00E62C18"/>
    <w:rsid w:val="00E62D0A"/>
    <w:rsid w:val="00E6493B"/>
    <w:rsid w:val="00E65659"/>
    <w:rsid w:val="00E70A5F"/>
    <w:rsid w:val="00E70FB6"/>
    <w:rsid w:val="00E72515"/>
    <w:rsid w:val="00E72DD5"/>
    <w:rsid w:val="00E768F3"/>
    <w:rsid w:val="00E778D3"/>
    <w:rsid w:val="00E77B7E"/>
    <w:rsid w:val="00E77BE3"/>
    <w:rsid w:val="00E80871"/>
    <w:rsid w:val="00E81A96"/>
    <w:rsid w:val="00E84EC9"/>
    <w:rsid w:val="00E902DA"/>
    <w:rsid w:val="00E907E0"/>
    <w:rsid w:val="00E909F0"/>
    <w:rsid w:val="00E90F0D"/>
    <w:rsid w:val="00E91F69"/>
    <w:rsid w:val="00E92637"/>
    <w:rsid w:val="00E93547"/>
    <w:rsid w:val="00E9565E"/>
    <w:rsid w:val="00EA052C"/>
    <w:rsid w:val="00EA0F73"/>
    <w:rsid w:val="00EA21DE"/>
    <w:rsid w:val="00EA3D10"/>
    <w:rsid w:val="00EA48AB"/>
    <w:rsid w:val="00EA4A84"/>
    <w:rsid w:val="00EA5AED"/>
    <w:rsid w:val="00EA6F56"/>
    <w:rsid w:val="00EA7F45"/>
    <w:rsid w:val="00EB513E"/>
    <w:rsid w:val="00EB5D83"/>
    <w:rsid w:val="00EB75DC"/>
    <w:rsid w:val="00EB79B6"/>
    <w:rsid w:val="00EC151F"/>
    <w:rsid w:val="00EC347C"/>
    <w:rsid w:val="00EC36A3"/>
    <w:rsid w:val="00EC53CA"/>
    <w:rsid w:val="00ED1530"/>
    <w:rsid w:val="00ED590E"/>
    <w:rsid w:val="00ED7E52"/>
    <w:rsid w:val="00EE0B29"/>
    <w:rsid w:val="00EE1E32"/>
    <w:rsid w:val="00EE3A92"/>
    <w:rsid w:val="00EE4E78"/>
    <w:rsid w:val="00EE5AA9"/>
    <w:rsid w:val="00EE6991"/>
    <w:rsid w:val="00EE6DBC"/>
    <w:rsid w:val="00EF0C1E"/>
    <w:rsid w:val="00EF19B2"/>
    <w:rsid w:val="00EF214F"/>
    <w:rsid w:val="00EF3CEE"/>
    <w:rsid w:val="00EF49E7"/>
    <w:rsid w:val="00EF55AD"/>
    <w:rsid w:val="00EF6F76"/>
    <w:rsid w:val="00F0060C"/>
    <w:rsid w:val="00F00ACF"/>
    <w:rsid w:val="00F01EDF"/>
    <w:rsid w:val="00F05AE7"/>
    <w:rsid w:val="00F062A2"/>
    <w:rsid w:val="00F06BF1"/>
    <w:rsid w:val="00F07B69"/>
    <w:rsid w:val="00F07D53"/>
    <w:rsid w:val="00F108F7"/>
    <w:rsid w:val="00F12E4A"/>
    <w:rsid w:val="00F15471"/>
    <w:rsid w:val="00F162E2"/>
    <w:rsid w:val="00F16692"/>
    <w:rsid w:val="00F1733F"/>
    <w:rsid w:val="00F17758"/>
    <w:rsid w:val="00F22C95"/>
    <w:rsid w:val="00F24A99"/>
    <w:rsid w:val="00F27497"/>
    <w:rsid w:val="00F30603"/>
    <w:rsid w:val="00F326AB"/>
    <w:rsid w:val="00F41EAA"/>
    <w:rsid w:val="00F43609"/>
    <w:rsid w:val="00F448A2"/>
    <w:rsid w:val="00F52BB4"/>
    <w:rsid w:val="00F52E2D"/>
    <w:rsid w:val="00F553F3"/>
    <w:rsid w:val="00F55810"/>
    <w:rsid w:val="00F5584C"/>
    <w:rsid w:val="00F55866"/>
    <w:rsid w:val="00F577E7"/>
    <w:rsid w:val="00F6179B"/>
    <w:rsid w:val="00F62EE0"/>
    <w:rsid w:val="00F62EE4"/>
    <w:rsid w:val="00F6553A"/>
    <w:rsid w:val="00F66B75"/>
    <w:rsid w:val="00F70F86"/>
    <w:rsid w:val="00F714D9"/>
    <w:rsid w:val="00F741D9"/>
    <w:rsid w:val="00F750CB"/>
    <w:rsid w:val="00F76B04"/>
    <w:rsid w:val="00F819CF"/>
    <w:rsid w:val="00F826EB"/>
    <w:rsid w:val="00F848EF"/>
    <w:rsid w:val="00F86F5E"/>
    <w:rsid w:val="00F91DB1"/>
    <w:rsid w:val="00F92EB0"/>
    <w:rsid w:val="00F946CD"/>
    <w:rsid w:val="00F95EFA"/>
    <w:rsid w:val="00F96802"/>
    <w:rsid w:val="00F97399"/>
    <w:rsid w:val="00FA0163"/>
    <w:rsid w:val="00FA24C6"/>
    <w:rsid w:val="00FA3FF5"/>
    <w:rsid w:val="00FA4A35"/>
    <w:rsid w:val="00FA7097"/>
    <w:rsid w:val="00FA7EFF"/>
    <w:rsid w:val="00FB011D"/>
    <w:rsid w:val="00FB2E8F"/>
    <w:rsid w:val="00FB4CD1"/>
    <w:rsid w:val="00FB4EF0"/>
    <w:rsid w:val="00FB5852"/>
    <w:rsid w:val="00FB69DB"/>
    <w:rsid w:val="00FC1977"/>
    <w:rsid w:val="00FC1A7A"/>
    <w:rsid w:val="00FC2A07"/>
    <w:rsid w:val="00FC3698"/>
    <w:rsid w:val="00FC461B"/>
    <w:rsid w:val="00FC7065"/>
    <w:rsid w:val="00FC78C2"/>
    <w:rsid w:val="00FD3C7F"/>
    <w:rsid w:val="00FE3487"/>
    <w:rsid w:val="00FE4B2B"/>
    <w:rsid w:val="00FE4E14"/>
    <w:rsid w:val="00FE549F"/>
    <w:rsid w:val="00FE795C"/>
    <w:rsid w:val="00FE7FD0"/>
    <w:rsid w:val="00FF00DF"/>
    <w:rsid w:val="00FF4897"/>
    <w:rsid w:val="00FF6801"/>
    <w:rsid w:val="00FF7CD4"/>
    <w:rsid w:val="010B4BF5"/>
    <w:rsid w:val="014D1072"/>
    <w:rsid w:val="01BC1950"/>
    <w:rsid w:val="01D80F52"/>
    <w:rsid w:val="01DD2DDE"/>
    <w:rsid w:val="0213538E"/>
    <w:rsid w:val="02250621"/>
    <w:rsid w:val="02A40644"/>
    <w:rsid w:val="06FA6A9F"/>
    <w:rsid w:val="095C7F66"/>
    <w:rsid w:val="0ADA2E97"/>
    <w:rsid w:val="0B232F69"/>
    <w:rsid w:val="0B4978C5"/>
    <w:rsid w:val="0B512DD6"/>
    <w:rsid w:val="0BAC6E08"/>
    <w:rsid w:val="0C7D6462"/>
    <w:rsid w:val="0D3E0AE9"/>
    <w:rsid w:val="0E4E3FF0"/>
    <w:rsid w:val="0EB5504C"/>
    <w:rsid w:val="0F0B1D72"/>
    <w:rsid w:val="0F2A4363"/>
    <w:rsid w:val="0F8008F4"/>
    <w:rsid w:val="106A3DCA"/>
    <w:rsid w:val="1216504B"/>
    <w:rsid w:val="1233732B"/>
    <w:rsid w:val="12DA2AD4"/>
    <w:rsid w:val="131D6540"/>
    <w:rsid w:val="158E427E"/>
    <w:rsid w:val="162346A5"/>
    <w:rsid w:val="164454F6"/>
    <w:rsid w:val="16AF50AD"/>
    <w:rsid w:val="16E51C73"/>
    <w:rsid w:val="171660EE"/>
    <w:rsid w:val="174270EB"/>
    <w:rsid w:val="17605835"/>
    <w:rsid w:val="17772A95"/>
    <w:rsid w:val="17902441"/>
    <w:rsid w:val="17F35F38"/>
    <w:rsid w:val="184B6D11"/>
    <w:rsid w:val="18C81FB9"/>
    <w:rsid w:val="18EF558A"/>
    <w:rsid w:val="19556792"/>
    <w:rsid w:val="19F52B90"/>
    <w:rsid w:val="1AE76399"/>
    <w:rsid w:val="1B8F48B6"/>
    <w:rsid w:val="1B902A07"/>
    <w:rsid w:val="1D274738"/>
    <w:rsid w:val="1D327996"/>
    <w:rsid w:val="1D67382E"/>
    <w:rsid w:val="1F01262E"/>
    <w:rsid w:val="206838EC"/>
    <w:rsid w:val="21621BE8"/>
    <w:rsid w:val="232E2FDC"/>
    <w:rsid w:val="243E5F1D"/>
    <w:rsid w:val="24BA51FB"/>
    <w:rsid w:val="25416F8C"/>
    <w:rsid w:val="25F5466B"/>
    <w:rsid w:val="27E95F36"/>
    <w:rsid w:val="28283C1F"/>
    <w:rsid w:val="29562D54"/>
    <w:rsid w:val="29800504"/>
    <w:rsid w:val="29E45429"/>
    <w:rsid w:val="2A7B5F8A"/>
    <w:rsid w:val="2A84047F"/>
    <w:rsid w:val="2B471F80"/>
    <w:rsid w:val="2B505A4C"/>
    <w:rsid w:val="2E264592"/>
    <w:rsid w:val="2ECB5444"/>
    <w:rsid w:val="2F4B3296"/>
    <w:rsid w:val="30180AE3"/>
    <w:rsid w:val="30183C2D"/>
    <w:rsid w:val="333A34D1"/>
    <w:rsid w:val="336322E7"/>
    <w:rsid w:val="33A234A6"/>
    <w:rsid w:val="346870C0"/>
    <w:rsid w:val="34B93987"/>
    <w:rsid w:val="350A218F"/>
    <w:rsid w:val="350A4FB3"/>
    <w:rsid w:val="352B7B3C"/>
    <w:rsid w:val="3580422C"/>
    <w:rsid w:val="358C522B"/>
    <w:rsid w:val="358D0F9D"/>
    <w:rsid w:val="35F372A5"/>
    <w:rsid w:val="36B3013F"/>
    <w:rsid w:val="373C3CBD"/>
    <w:rsid w:val="37585DBF"/>
    <w:rsid w:val="37D365FA"/>
    <w:rsid w:val="382801A1"/>
    <w:rsid w:val="386F39BC"/>
    <w:rsid w:val="38801D02"/>
    <w:rsid w:val="39551B0F"/>
    <w:rsid w:val="39F12B15"/>
    <w:rsid w:val="3ABB2F73"/>
    <w:rsid w:val="3ADB75AA"/>
    <w:rsid w:val="3CB448B6"/>
    <w:rsid w:val="3D05250A"/>
    <w:rsid w:val="3D7541F6"/>
    <w:rsid w:val="3E081A65"/>
    <w:rsid w:val="3F2016EA"/>
    <w:rsid w:val="3F6E5C76"/>
    <w:rsid w:val="3F866548"/>
    <w:rsid w:val="408006C2"/>
    <w:rsid w:val="42273E3A"/>
    <w:rsid w:val="422D60EC"/>
    <w:rsid w:val="424362BE"/>
    <w:rsid w:val="427B6941"/>
    <w:rsid w:val="42850A71"/>
    <w:rsid w:val="42F91264"/>
    <w:rsid w:val="446B7EFB"/>
    <w:rsid w:val="447F02BA"/>
    <w:rsid w:val="448C6A09"/>
    <w:rsid w:val="44CE5AD6"/>
    <w:rsid w:val="46483382"/>
    <w:rsid w:val="46601B8C"/>
    <w:rsid w:val="46CE73F3"/>
    <w:rsid w:val="47001C3E"/>
    <w:rsid w:val="471E0FD5"/>
    <w:rsid w:val="472A1C8E"/>
    <w:rsid w:val="47512501"/>
    <w:rsid w:val="48690853"/>
    <w:rsid w:val="499C4DF4"/>
    <w:rsid w:val="49B759DE"/>
    <w:rsid w:val="4AA464C6"/>
    <w:rsid w:val="4AA9754A"/>
    <w:rsid w:val="4B922127"/>
    <w:rsid w:val="4BC5566F"/>
    <w:rsid w:val="4C501BFA"/>
    <w:rsid w:val="4C7F5B26"/>
    <w:rsid w:val="4CFD18D0"/>
    <w:rsid w:val="4D4D1F10"/>
    <w:rsid w:val="4E0B43D1"/>
    <w:rsid w:val="4E1543C5"/>
    <w:rsid w:val="4E1840EF"/>
    <w:rsid w:val="4E7759B4"/>
    <w:rsid w:val="4EDF45CE"/>
    <w:rsid w:val="4F796A48"/>
    <w:rsid w:val="4FC340C0"/>
    <w:rsid w:val="503513F8"/>
    <w:rsid w:val="509F711F"/>
    <w:rsid w:val="50DA4C8F"/>
    <w:rsid w:val="51C90DA3"/>
    <w:rsid w:val="52127D43"/>
    <w:rsid w:val="5336524A"/>
    <w:rsid w:val="533A5642"/>
    <w:rsid w:val="54604424"/>
    <w:rsid w:val="547A222E"/>
    <w:rsid w:val="54AF4A9F"/>
    <w:rsid w:val="54D0351E"/>
    <w:rsid w:val="54DF0004"/>
    <w:rsid w:val="55D90B30"/>
    <w:rsid w:val="560A290E"/>
    <w:rsid w:val="56440C83"/>
    <w:rsid w:val="5796454A"/>
    <w:rsid w:val="57F13E85"/>
    <w:rsid w:val="58992E24"/>
    <w:rsid w:val="58B549CD"/>
    <w:rsid w:val="58FC3D64"/>
    <w:rsid w:val="596E0748"/>
    <w:rsid w:val="59A10649"/>
    <w:rsid w:val="5A577B19"/>
    <w:rsid w:val="5AFA0BD2"/>
    <w:rsid w:val="5C0B0A67"/>
    <w:rsid w:val="5D017CC2"/>
    <w:rsid w:val="5D0216CC"/>
    <w:rsid w:val="5F460C73"/>
    <w:rsid w:val="60DC2980"/>
    <w:rsid w:val="60E62B15"/>
    <w:rsid w:val="61E27C41"/>
    <w:rsid w:val="62F4250F"/>
    <w:rsid w:val="63516D22"/>
    <w:rsid w:val="63F823ED"/>
    <w:rsid w:val="64115B06"/>
    <w:rsid w:val="641C2230"/>
    <w:rsid w:val="644328BA"/>
    <w:rsid w:val="644C01A3"/>
    <w:rsid w:val="64C70E9E"/>
    <w:rsid w:val="65017551"/>
    <w:rsid w:val="65294747"/>
    <w:rsid w:val="65E46385"/>
    <w:rsid w:val="66ED1266"/>
    <w:rsid w:val="670F55AD"/>
    <w:rsid w:val="67A03493"/>
    <w:rsid w:val="680335B4"/>
    <w:rsid w:val="68432B87"/>
    <w:rsid w:val="686A4835"/>
    <w:rsid w:val="694506C4"/>
    <w:rsid w:val="69970E38"/>
    <w:rsid w:val="69C76DCC"/>
    <w:rsid w:val="6A5C018A"/>
    <w:rsid w:val="6B6006C3"/>
    <w:rsid w:val="6CA773C8"/>
    <w:rsid w:val="6CBA66B3"/>
    <w:rsid w:val="6E116E8F"/>
    <w:rsid w:val="6F9A70E1"/>
    <w:rsid w:val="70C910F0"/>
    <w:rsid w:val="70D32857"/>
    <w:rsid w:val="74880D78"/>
    <w:rsid w:val="748C5DAE"/>
    <w:rsid w:val="749A58B4"/>
    <w:rsid w:val="74EA1F9F"/>
    <w:rsid w:val="75451F7F"/>
    <w:rsid w:val="75AE1DF3"/>
    <w:rsid w:val="75D01309"/>
    <w:rsid w:val="76BB5EBC"/>
    <w:rsid w:val="76C2430F"/>
    <w:rsid w:val="76F007E3"/>
    <w:rsid w:val="77692A32"/>
    <w:rsid w:val="78D62E27"/>
    <w:rsid w:val="798A5FCD"/>
    <w:rsid w:val="79BB4602"/>
    <w:rsid w:val="7A5570CE"/>
    <w:rsid w:val="7A59468A"/>
    <w:rsid w:val="7A6719B2"/>
    <w:rsid w:val="7AC26AA7"/>
    <w:rsid w:val="7B23151A"/>
    <w:rsid w:val="7DB7395F"/>
    <w:rsid w:val="7DC65389"/>
    <w:rsid w:val="7DC72047"/>
    <w:rsid w:val="7E3A6C82"/>
    <w:rsid w:val="7EDE7923"/>
    <w:rsid w:val="7FB0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annotation text"/>
    <w:basedOn w:val="a"/>
    <w:link w:val="Char"/>
    <w:uiPriority w:val="99"/>
    <w:unhideWhenUsed/>
    <w:qFormat/>
    <w:pPr>
      <w:spacing w:line="360" w:lineRule="auto"/>
      <w:ind w:firstLineChars="200" w:firstLine="200"/>
      <w:jc w:val="left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">
    <w:name w:val="批注文字 Char"/>
    <w:basedOn w:val="a0"/>
    <w:link w:val="a3"/>
    <w:uiPriority w:val="99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semiHidden="0" w:uiPriority="39" w:qFormat="1"/>
    <w:lsdException w:name="toc 5" w:semiHidden="0" w:uiPriority="39" w:qFormat="1"/>
    <w:lsdException w:name="toc 6" w:semiHidden="0" w:uiPriority="39" w:qFormat="1"/>
    <w:lsdException w:name="toc 7" w:semiHidden="0" w:uiPriority="39" w:qFormat="1"/>
    <w:lsdException w:name="toc 8" w:semiHidden="0" w:uiPriority="39" w:qFormat="1"/>
    <w:lsdException w:name="toc 9" w:semiHidden="0" w:uiPriority="39" w:qFormat="1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annotation text"/>
    <w:basedOn w:val="a"/>
    <w:link w:val="Char"/>
    <w:uiPriority w:val="99"/>
    <w:unhideWhenUsed/>
    <w:qFormat/>
    <w:pPr>
      <w:spacing w:line="360" w:lineRule="auto"/>
      <w:ind w:firstLineChars="200" w:firstLine="200"/>
      <w:jc w:val="left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">
    <w:name w:val="批注文字 Char"/>
    <w:basedOn w:val="a0"/>
    <w:link w:val="a3"/>
    <w:uiPriority w:val="99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image" Target="media/image5.e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5.bin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7C3318-2484-4363-A570-A36C5DE758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2053D5-4629-41CC-8D99-665E25B36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71</Pages>
  <Words>7691</Words>
  <Characters>43843</Characters>
  <Application>Microsoft Office Word</Application>
  <DocSecurity>0</DocSecurity>
  <Lines>365</Lines>
  <Paragraphs>102</Paragraphs>
  <ScaleCrop>false</ScaleCrop>
  <Company>MS</Company>
  <LinksUpToDate>false</LinksUpToDate>
  <CharactersWithSpaces>51432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陈一都</dc:creator>
  <cp:lastModifiedBy>ctxtest01</cp:lastModifiedBy>
  <cp:revision>19</cp:revision>
  <dcterms:created xsi:type="dcterms:W3CDTF">2018-05-04T03:26:00Z</dcterms:created>
  <dcterms:modified xsi:type="dcterms:W3CDTF">2020-03-03T09:03:00Z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